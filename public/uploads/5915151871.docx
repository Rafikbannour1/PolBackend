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7F6" w:rsidRPr="000B4C97" w:rsidRDefault="003417F6" w:rsidP="003417F6">
      <w:pPr>
        <w:pStyle w:val="Titre1"/>
        <w:ind w:left="708" w:firstLine="708"/>
        <w:jc w:val="both"/>
        <w:rPr>
          <w:rFonts w:cs="Times New Roman"/>
          <w:b w:val="0"/>
          <w:color w:val="000000" w:themeColor="text1"/>
          <w:sz w:val="52"/>
          <w:szCs w:val="52"/>
        </w:rPr>
      </w:pPr>
      <w:bookmarkStart w:id="0" w:name="_Toc104390660"/>
      <w:r w:rsidRPr="000B4C97">
        <w:rPr>
          <w:rFonts w:cs="Times New Roman"/>
          <w:b w:val="0"/>
          <w:color w:val="000000" w:themeColor="text1"/>
          <w:sz w:val="52"/>
          <w:szCs w:val="52"/>
        </w:rPr>
        <w:t>Chapitre 1 : Contexte général</w:t>
      </w:r>
      <w:bookmarkEnd w:id="0"/>
    </w:p>
    <w:p w:rsidR="00C6198D" w:rsidRPr="003B3E78" w:rsidRDefault="00C6198D" w:rsidP="00C6198D">
      <w:pPr>
        <w:spacing w:line="360" w:lineRule="auto"/>
        <w:jc w:val="both"/>
        <w:rPr>
          <w:rFonts w:asciiTheme="majorBidi" w:hAnsiTheme="majorBidi" w:cstheme="majorBidi"/>
          <w:sz w:val="32"/>
          <w:szCs w:val="32"/>
        </w:rPr>
      </w:pPr>
    </w:p>
    <w:p w:rsidR="00C6198D" w:rsidRPr="003B3E78" w:rsidRDefault="00C6198D" w:rsidP="00C6198D">
      <w:pPr>
        <w:spacing w:line="360" w:lineRule="auto"/>
        <w:jc w:val="both"/>
        <w:rPr>
          <w:rFonts w:asciiTheme="majorBidi" w:hAnsiTheme="majorBidi" w:cstheme="majorBidi"/>
          <w:b/>
          <w:bCs/>
          <w:sz w:val="36"/>
          <w:szCs w:val="36"/>
        </w:rPr>
      </w:pPr>
      <w:r w:rsidRPr="003B3E78">
        <w:rPr>
          <w:rFonts w:asciiTheme="majorBidi" w:hAnsiTheme="majorBidi" w:cstheme="majorBidi"/>
          <w:b/>
          <w:bCs/>
          <w:sz w:val="36"/>
          <w:szCs w:val="36"/>
        </w:rPr>
        <w:t>Plan :</w:t>
      </w:r>
    </w:p>
    <w:p w:rsidR="00C6198D" w:rsidRPr="003B3E78" w:rsidRDefault="00421C3B" w:rsidP="00C6198D">
      <w:pPr>
        <w:spacing w:line="360" w:lineRule="auto"/>
        <w:jc w:val="both"/>
        <w:rPr>
          <w:rFonts w:asciiTheme="majorBidi" w:hAnsiTheme="majorBidi" w:cstheme="majorBidi"/>
          <w:sz w:val="32"/>
          <w:szCs w:val="32"/>
        </w:rPr>
      </w:pPr>
      <w:ins w:id="1" w:author="Rachid Ben Slama" w:date="2022-05-30T23:34:00Z">
        <w:r>
          <w:rPr>
            <w:rFonts w:asciiTheme="majorBidi" w:hAnsiTheme="majorBidi" w:cstheme="majorBidi"/>
            <w:sz w:val="32"/>
            <w:szCs w:val="32"/>
          </w:rPr>
          <w:t xml:space="preserve">     </w:t>
        </w:r>
      </w:ins>
      <w:r w:rsidR="00C6198D">
        <w:rPr>
          <w:rFonts w:asciiTheme="majorBidi" w:hAnsiTheme="majorBidi" w:cstheme="majorBidi"/>
          <w:sz w:val="32"/>
          <w:szCs w:val="32"/>
        </w:rPr>
        <w:t xml:space="preserve">Introduction </w:t>
      </w:r>
    </w:p>
    <w:p w:rsidR="00C6198D" w:rsidRPr="003B3E78" w:rsidRDefault="00C6198D" w:rsidP="00C6198D">
      <w:pPr>
        <w:pStyle w:val="Paragraphedeliste"/>
        <w:numPr>
          <w:ilvl w:val="0"/>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Présentation de l’organisme de l’accueil</w:t>
      </w:r>
      <w:ins w:id="2" w:author="Rachid Ben Slama" w:date="2022-05-30T23:35:00Z">
        <w:r w:rsidR="00007A19">
          <w:rPr>
            <w:rFonts w:asciiTheme="majorBidi" w:hAnsiTheme="majorBidi" w:cstheme="majorBidi"/>
            <w:sz w:val="32"/>
            <w:szCs w:val="32"/>
          </w:rPr>
          <w:t> :</w:t>
        </w:r>
      </w:ins>
      <w:ins w:id="3" w:author="Rachid Ben Slama" w:date="2022-05-30T23:34:00Z">
        <w:r w:rsidR="00007A19">
          <w:rPr>
            <w:rFonts w:asciiTheme="majorBidi" w:hAnsiTheme="majorBidi" w:cstheme="majorBidi"/>
            <w:sz w:val="32"/>
            <w:szCs w:val="32"/>
          </w:rPr>
          <w:t xml:space="preserve"> Société WEGO</w:t>
        </w:r>
      </w:ins>
    </w:p>
    <w:p w:rsidR="00C6198D" w:rsidRPr="003B3E78" w:rsidDel="00421C3B" w:rsidRDefault="00C6198D" w:rsidP="00C6198D">
      <w:pPr>
        <w:pStyle w:val="Paragraphedeliste"/>
        <w:numPr>
          <w:ilvl w:val="1"/>
          <w:numId w:val="8"/>
        </w:numPr>
        <w:spacing w:line="360" w:lineRule="auto"/>
        <w:jc w:val="both"/>
        <w:rPr>
          <w:del w:id="4" w:author="Rachid Ben Slama" w:date="2022-05-30T23:34:00Z"/>
          <w:rFonts w:asciiTheme="majorBidi" w:hAnsiTheme="majorBidi" w:cstheme="majorBidi"/>
          <w:sz w:val="32"/>
          <w:szCs w:val="32"/>
        </w:rPr>
      </w:pPr>
      <w:del w:id="5" w:author="Rachid Ben Slama" w:date="2022-05-30T23:34:00Z">
        <w:r w:rsidRPr="003B3E78" w:rsidDel="00421C3B">
          <w:rPr>
            <w:rFonts w:asciiTheme="majorBidi" w:hAnsiTheme="majorBidi" w:cstheme="majorBidi"/>
            <w:sz w:val="32"/>
            <w:szCs w:val="32"/>
          </w:rPr>
          <w:delText>Présentation du WEGO</w:delText>
        </w:r>
      </w:del>
    </w:p>
    <w:p w:rsidR="00C6198D" w:rsidRPr="003B3E78" w:rsidDel="00421C3B" w:rsidRDefault="00C6198D" w:rsidP="00C6198D">
      <w:pPr>
        <w:pStyle w:val="Paragraphedeliste"/>
        <w:numPr>
          <w:ilvl w:val="1"/>
          <w:numId w:val="8"/>
        </w:numPr>
        <w:spacing w:line="360" w:lineRule="auto"/>
        <w:jc w:val="both"/>
        <w:rPr>
          <w:del w:id="6" w:author="Rachid Ben Slama" w:date="2022-05-30T23:34:00Z"/>
          <w:rFonts w:asciiTheme="majorBidi" w:hAnsiTheme="majorBidi" w:cstheme="majorBidi"/>
          <w:sz w:val="32"/>
          <w:szCs w:val="32"/>
        </w:rPr>
      </w:pPr>
      <w:del w:id="7" w:author="Rachid Ben Slama" w:date="2022-05-30T23:34:00Z">
        <w:r w:rsidRPr="003B3E78" w:rsidDel="00421C3B">
          <w:rPr>
            <w:rFonts w:asciiTheme="majorBidi" w:hAnsiTheme="majorBidi" w:cstheme="majorBidi"/>
            <w:sz w:val="32"/>
            <w:szCs w:val="32"/>
          </w:rPr>
          <w:delText>Activités du WEGO</w:delText>
        </w:r>
      </w:del>
    </w:p>
    <w:p w:rsidR="00C6198D" w:rsidRPr="003B3E78" w:rsidRDefault="00007A19" w:rsidP="00E610E8">
      <w:pPr>
        <w:pStyle w:val="Paragraphedeliste"/>
        <w:numPr>
          <w:ilvl w:val="0"/>
          <w:numId w:val="8"/>
        </w:numPr>
        <w:spacing w:line="360" w:lineRule="auto"/>
        <w:jc w:val="both"/>
        <w:rPr>
          <w:rFonts w:asciiTheme="majorBidi" w:hAnsiTheme="majorBidi" w:cstheme="majorBidi"/>
          <w:sz w:val="32"/>
          <w:szCs w:val="32"/>
        </w:rPr>
      </w:pPr>
      <w:ins w:id="8" w:author="Rachid Ben Slama" w:date="2022-05-30T23:36:00Z">
        <w:r>
          <w:rPr>
            <w:rFonts w:asciiTheme="majorBidi" w:hAnsiTheme="majorBidi" w:cstheme="majorBidi"/>
            <w:sz w:val="32"/>
            <w:szCs w:val="32"/>
          </w:rPr>
          <w:t xml:space="preserve">Cadre général du projet </w:t>
        </w:r>
      </w:ins>
      <w:del w:id="9" w:author="Rachid Ben Slama" w:date="2022-05-30T23:37:00Z">
        <w:r w:rsidR="00C6198D" w:rsidRPr="003B3E78" w:rsidDel="00007A19">
          <w:rPr>
            <w:rFonts w:asciiTheme="majorBidi" w:hAnsiTheme="majorBidi" w:cstheme="majorBidi"/>
            <w:sz w:val="32"/>
            <w:szCs w:val="32"/>
          </w:rPr>
          <w:delText>Problématique</w:delText>
        </w:r>
      </w:del>
      <w:r w:rsidR="00C6198D">
        <w:rPr>
          <w:rFonts w:asciiTheme="majorBidi" w:hAnsiTheme="majorBidi" w:cstheme="majorBidi"/>
          <w:sz w:val="32"/>
          <w:szCs w:val="32"/>
        </w:rPr>
        <w:t xml:space="preserve"> </w:t>
      </w:r>
    </w:p>
    <w:p w:rsidR="00C6198D" w:rsidRPr="003B3E78" w:rsidRDefault="00007A19" w:rsidP="00007A19">
      <w:pPr>
        <w:pStyle w:val="Paragraphedeliste"/>
        <w:numPr>
          <w:ilvl w:val="0"/>
          <w:numId w:val="8"/>
        </w:numPr>
        <w:spacing w:line="360" w:lineRule="auto"/>
        <w:jc w:val="both"/>
        <w:rPr>
          <w:rFonts w:asciiTheme="majorBidi" w:hAnsiTheme="majorBidi" w:cstheme="majorBidi"/>
          <w:sz w:val="32"/>
          <w:szCs w:val="32"/>
        </w:rPr>
      </w:pPr>
      <w:ins w:id="10" w:author="Rachid Ben Slama" w:date="2022-05-30T23:37:00Z">
        <w:r>
          <w:rPr>
            <w:rFonts w:asciiTheme="majorBidi" w:hAnsiTheme="majorBidi" w:cstheme="majorBidi"/>
            <w:sz w:val="32"/>
            <w:szCs w:val="32"/>
          </w:rPr>
          <w:t xml:space="preserve">Problématique </w:t>
        </w:r>
      </w:ins>
      <w:del w:id="11" w:author="Rachid Ben Slama" w:date="2022-05-30T23:37:00Z">
        <w:r w:rsidR="00C6198D" w:rsidRPr="003B3E78" w:rsidDel="00007A19">
          <w:rPr>
            <w:rFonts w:asciiTheme="majorBidi" w:hAnsiTheme="majorBidi" w:cstheme="majorBidi"/>
            <w:sz w:val="32"/>
            <w:szCs w:val="32"/>
          </w:rPr>
          <w:delText>Cadre générale du projet</w:delText>
        </w:r>
      </w:del>
    </w:p>
    <w:p w:rsidR="00C6198D" w:rsidRPr="003B3E78" w:rsidRDefault="00C6198D" w:rsidP="00C6198D">
      <w:pPr>
        <w:pStyle w:val="Paragraphedeliste"/>
        <w:numPr>
          <w:ilvl w:val="0"/>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 xml:space="preserve">Objectif du projet </w:t>
      </w:r>
    </w:p>
    <w:p w:rsidR="00C6198D" w:rsidRPr="003B3E78" w:rsidRDefault="00C6198D" w:rsidP="00C6198D">
      <w:pPr>
        <w:pStyle w:val="Paragraphedeliste"/>
        <w:numPr>
          <w:ilvl w:val="0"/>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 xml:space="preserve">Etude de l’existant </w:t>
      </w:r>
    </w:p>
    <w:p w:rsidR="00C6198D" w:rsidRPr="003B3E78" w:rsidRDefault="00C6198D" w:rsidP="00C6198D">
      <w:pPr>
        <w:pStyle w:val="Paragraphedeliste"/>
        <w:numPr>
          <w:ilvl w:val="1"/>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Description de l’existant</w:t>
      </w:r>
    </w:p>
    <w:p w:rsidR="00C6198D" w:rsidRPr="003B3E78" w:rsidRDefault="00C6198D" w:rsidP="00C6198D">
      <w:pPr>
        <w:pStyle w:val="Paragraphedeliste"/>
        <w:numPr>
          <w:ilvl w:val="1"/>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Critique de l’existant</w:t>
      </w:r>
    </w:p>
    <w:p w:rsidR="00C6198D" w:rsidRPr="003B3E78" w:rsidRDefault="00C6198D" w:rsidP="00C6198D">
      <w:pPr>
        <w:pStyle w:val="Paragraphedeliste"/>
        <w:numPr>
          <w:ilvl w:val="1"/>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 xml:space="preserve">Solution envisagée </w:t>
      </w:r>
    </w:p>
    <w:p w:rsidR="00C6198D" w:rsidRPr="003B3E78" w:rsidRDefault="00C6198D" w:rsidP="00C6198D">
      <w:pPr>
        <w:pStyle w:val="Paragraphedeliste"/>
        <w:numPr>
          <w:ilvl w:val="0"/>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Démarche méthodologique</w:t>
      </w:r>
    </w:p>
    <w:p w:rsidR="00C6198D" w:rsidRPr="003B3E78" w:rsidRDefault="00C6198D" w:rsidP="00C6198D">
      <w:pPr>
        <w:pStyle w:val="Paragraphedeliste"/>
        <w:numPr>
          <w:ilvl w:val="1"/>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 xml:space="preserve">Méthodes agiles </w:t>
      </w:r>
    </w:p>
    <w:p w:rsidR="00C6198D" w:rsidRPr="003B3E78" w:rsidRDefault="00E610E8" w:rsidP="00C6198D">
      <w:pPr>
        <w:pStyle w:val="Paragraphedeliste"/>
        <w:numPr>
          <w:ilvl w:val="2"/>
          <w:numId w:val="8"/>
        </w:numPr>
        <w:spacing w:line="360" w:lineRule="auto"/>
        <w:jc w:val="both"/>
        <w:rPr>
          <w:rFonts w:asciiTheme="majorBidi" w:hAnsiTheme="majorBidi" w:cstheme="majorBidi"/>
          <w:sz w:val="32"/>
          <w:szCs w:val="32"/>
        </w:rPr>
      </w:pPr>
      <w:ins w:id="12" w:author="Rachid Ben Slama" w:date="2022-05-31T23:25:00Z">
        <w:r>
          <w:rPr>
            <w:rFonts w:asciiTheme="majorBidi" w:hAnsiTheme="majorBidi" w:cstheme="majorBidi"/>
            <w:sz w:val="32"/>
            <w:szCs w:val="32"/>
          </w:rPr>
          <w:t xml:space="preserve"> </w:t>
        </w:r>
      </w:ins>
      <w:r w:rsidR="00C6198D" w:rsidRPr="003B3E78">
        <w:rPr>
          <w:rFonts w:asciiTheme="majorBidi" w:hAnsiTheme="majorBidi" w:cstheme="majorBidi"/>
          <w:sz w:val="32"/>
          <w:szCs w:val="32"/>
        </w:rPr>
        <w:t xml:space="preserve">Les quatre valeurs fondamentales </w:t>
      </w:r>
    </w:p>
    <w:p w:rsidR="00C6198D" w:rsidRPr="003B3E78" w:rsidRDefault="00E610E8" w:rsidP="00C6198D">
      <w:pPr>
        <w:pStyle w:val="Paragraphedeliste"/>
        <w:numPr>
          <w:ilvl w:val="2"/>
          <w:numId w:val="8"/>
        </w:numPr>
        <w:spacing w:line="360" w:lineRule="auto"/>
        <w:jc w:val="both"/>
        <w:rPr>
          <w:rFonts w:asciiTheme="majorBidi" w:hAnsiTheme="majorBidi" w:cstheme="majorBidi"/>
          <w:sz w:val="32"/>
          <w:szCs w:val="32"/>
        </w:rPr>
      </w:pPr>
      <w:ins w:id="13" w:author="Rachid Ben Slama" w:date="2022-05-31T23:26:00Z">
        <w:r>
          <w:rPr>
            <w:rFonts w:asciiTheme="majorBidi" w:hAnsiTheme="majorBidi" w:cstheme="majorBidi"/>
            <w:sz w:val="32"/>
            <w:szCs w:val="32"/>
          </w:rPr>
          <w:t xml:space="preserve"> </w:t>
        </w:r>
      </w:ins>
      <w:r w:rsidR="00C6198D" w:rsidRPr="003B3E78">
        <w:rPr>
          <w:rFonts w:asciiTheme="majorBidi" w:hAnsiTheme="majorBidi" w:cstheme="majorBidi"/>
          <w:sz w:val="32"/>
          <w:szCs w:val="32"/>
        </w:rPr>
        <w:t xml:space="preserve">Les principales méthodes agiles </w:t>
      </w:r>
    </w:p>
    <w:p w:rsidR="00C6198D" w:rsidRPr="003B3E78" w:rsidRDefault="00C6198D" w:rsidP="00C6198D">
      <w:pPr>
        <w:pStyle w:val="Paragraphedeliste"/>
        <w:numPr>
          <w:ilvl w:val="1"/>
          <w:numId w:val="8"/>
        </w:numPr>
        <w:spacing w:line="360" w:lineRule="auto"/>
        <w:jc w:val="both"/>
        <w:rPr>
          <w:rFonts w:asciiTheme="majorBidi" w:hAnsiTheme="majorBidi" w:cstheme="majorBidi"/>
          <w:sz w:val="32"/>
          <w:szCs w:val="32"/>
        </w:rPr>
      </w:pPr>
      <w:r w:rsidRPr="003B3E78">
        <w:rPr>
          <w:rFonts w:asciiTheme="majorBidi" w:hAnsiTheme="majorBidi" w:cstheme="majorBidi"/>
          <w:sz w:val="32"/>
          <w:szCs w:val="32"/>
        </w:rPr>
        <w:t>SCRUM</w:t>
      </w:r>
    </w:p>
    <w:p w:rsidR="00C6198D" w:rsidRPr="003B3E78" w:rsidRDefault="00E610E8" w:rsidP="00C6198D">
      <w:pPr>
        <w:pStyle w:val="Paragraphedeliste"/>
        <w:numPr>
          <w:ilvl w:val="2"/>
          <w:numId w:val="8"/>
        </w:numPr>
        <w:spacing w:line="360" w:lineRule="auto"/>
        <w:jc w:val="both"/>
        <w:rPr>
          <w:rFonts w:asciiTheme="majorBidi" w:hAnsiTheme="majorBidi" w:cstheme="majorBidi"/>
          <w:sz w:val="32"/>
          <w:szCs w:val="32"/>
        </w:rPr>
      </w:pPr>
      <w:ins w:id="14" w:author="Rachid Ben Slama" w:date="2022-05-31T23:26:00Z">
        <w:r>
          <w:rPr>
            <w:rFonts w:asciiTheme="majorBidi" w:hAnsiTheme="majorBidi" w:cstheme="majorBidi"/>
            <w:sz w:val="32"/>
            <w:szCs w:val="32"/>
          </w:rPr>
          <w:t xml:space="preserve"> </w:t>
        </w:r>
      </w:ins>
      <w:r w:rsidR="00C6198D" w:rsidRPr="003B3E78">
        <w:rPr>
          <w:rFonts w:asciiTheme="majorBidi" w:hAnsiTheme="majorBidi" w:cstheme="majorBidi"/>
          <w:sz w:val="32"/>
          <w:szCs w:val="32"/>
        </w:rPr>
        <w:t xml:space="preserve">Pourquoi </w:t>
      </w:r>
      <w:proofErr w:type="spellStart"/>
      <w:r w:rsidR="00C6198D" w:rsidRPr="003B3E78">
        <w:rPr>
          <w:rFonts w:asciiTheme="majorBidi" w:hAnsiTheme="majorBidi" w:cstheme="majorBidi"/>
          <w:sz w:val="32"/>
          <w:szCs w:val="32"/>
        </w:rPr>
        <w:t>Scrum</w:t>
      </w:r>
      <w:proofErr w:type="spellEnd"/>
      <w:r w:rsidR="00C6198D" w:rsidRPr="003B3E78">
        <w:rPr>
          <w:rFonts w:asciiTheme="majorBidi" w:hAnsiTheme="majorBidi" w:cstheme="majorBidi"/>
          <w:sz w:val="32"/>
          <w:szCs w:val="32"/>
        </w:rPr>
        <w:t xml:space="preserve"> </w:t>
      </w:r>
    </w:p>
    <w:p w:rsidR="00C6198D" w:rsidRPr="003B3E78" w:rsidRDefault="00E610E8" w:rsidP="00C6198D">
      <w:pPr>
        <w:pStyle w:val="Paragraphedeliste"/>
        <w:numPr>
          <w:ilvl w:val="2"/>
          <w:numId w:val="8"/>
        </w:numPr>
        <w:spacing w:line="360" w:lineRule="auto"/>
        <w:jc w:val="both"/>
        <w:rPr>
          <w:rFonts w:asciiTheme="majorBidi" w:hAnsiTheme="majorBidi" w:cstheme="majorBidi"/>
          <w:sz w:val="32"/>
          <w:szCs w:val="32"/>
        </w:rPr>
      </w:pPr>
      <w:ins w:id="15" w:author="Rachid Ben Slama" w:date="2022-05-31T23:26:00Z">
        <w:r>
          <w:rPr>
            <w:rFonts w:asciiTheme="majorBidi" w:hAnsiTheme="majorBidi" w:cstheme="majorBidi"/>
            <w:sz w:val="32"/>
            <w:szCs w:val="32"/>
          </w:rPr>
          <w:t xml:space="preserve"> </w:t>
        </w:r>
      </w:ins>
      <w:r w:rsidR="00C6198D" w:rsidRPr="003B3E78">
        <w:rPr>
          <w:rFonts w:asciiTheme="majorBidi" w:hAnsiTheme="majorBidi" w:cstheme="majorBidi"/>
          <w:sz w:val="32"/>
          <w:szCs w:val="32"/>
        </w:rPr>
        <w:t xml:space="preserve">Les intervenants des </w:t>
      </w:r>
      <w:proofErr w:type="spellStart"/>
      <w:r w:rsidR="00C6198D" w:rsidRPr="003B3E78">
        <w:rPr>
          <w:rFonts w:asciiTheme="majorBidi" w:hAnsiTheme="majorBidi" w:cstheme="majorBidi"/>
          <w:sz w:val="32"/>
          <w:szCs w:val="32"/>
        </w:rPr>
        <w:t>Scrum</w:t>
      </w:r>
      <w:proofErr w:type="spellEnd"/>
      <w:r w:rsidR="00C6198D" w:rsidRPr="003B3E78">
        <w:rPr>
          <w:rFonts w:asciiTheme="majorBidi" w:hAnsiTheme="majorBidi" w:cstheme="majorBidi"/>
          <w:sz w:val="32"/>
          <w:szCs w:val="32"/>
        </w:rPr>
        <w:t xml:space="preserve"> </w:t>
      </w:r>
    </w:p>
    <w:p w:rsidR="00C6198D" w:rsidRPr="003B3E78" w:rsidRDefault="00E610E8" w:rsidP="00C6198D">
      <w:pPr>
        <w:spacing w:line="360" w:lineRule="auto"/>
        <w:jc w:val="both"/>
        <w:rPr>
          <w:rFonts w:asciiTheme="majorBidi" w:hAnsiTheme="majorBidi" w:cstheme="majorBidi"/>
          <w:sz w:val="32"/>
          <w:szCs w:val="32"/>
        </w:rPr>
      </w:pPr>
      <w:ins w:id="16" w:author="Rachid Ben Slama" w:date="2022-05-31T23:26:00Z">
        <w:r>
          <w:rPr>
            <w:rFonts w:asciiTheme="majorBidi" w:hAnsiTheme="majorBidi" w:cstheme="majorBidi"/>
            <w:sz w:val="32"/>
            <w:szCs w:val="32"/>
          </w:rPr>
          <w:t xml:space="preserve">      </w:t>
        </w:r>
      </w:ins>
      <w:r w:rsidR="00C6198D">
        <w:rPr>
          <w:rFonts w:asciiTheme="majorBidi" w:hAnsiTheme="majorBidi" w:cstheme="majorBidi"/>
          <w:sz w:val="32"/>
          <w:szCs w:val="32"/>
        </w:rPr>
        <w:t xml:space="preserve">Conclusion </w:t>
      </w:r>
    </w:p>
    <w:p w:rsidR="00C6198D" w:rsidRDefault="00C6198D" w:rsidP="00C6198D">
      <w:pPr>
        <w:spacing w:line="360" w:lineRule="auto"/>
        <w:jc w:val="both"/>
        <w:rPr>
          <w:rFonts w:asciiTheme="majorBidi" w:hAnsiTheme="majorBidi" w:cstheme="majorBidi"/>
        </w:rPr>
      </w:pPr>
    </w:p>
    <w:p w:rsidR="00C6198D" w:rsidRPr="00BB6FA3" w:rsidRDefault="00C6198D" w:rsidP="00C6198D">
      <w:pPr>
        <w:spacing w:line="360" w:lineRule="auto"/>
        <w:jc w:val="both"/>
        <w:rPr>
          <w:rFonts w:asciiTheme="majorBidi" w:hAnsiTheme="majorBidi" w:cstheme="majorBidi"/>
        </w:rPr>
      </w:pPr>
    </w:p>
    <w:p w:rsidR="00C6198D" w:rsidRPr="00BB6FA3" w:rsidRDefault="00C6198D" w:rsidP="00C6198D">
      <w:pPr>
        <w:spacing w:line="360" w:lineRule="auto"/>
        <w:jc w:val="both"/>
        <w:rPr>
          <w:rFonts w:asciiTheme="majorBidi" w:hAnsiTheme="majorBidi" w:cstheme="majorBidi"/>
        </w:rPr>
      </w:pPr>
    </w:p>
    <w:p w:rsidR="00C6198D" w:rsidRPr="00E6687C" w:rsidRDefault="00C6198D" w:rsidP="00C6198D">
      <w:pPr>
        <w:spacing w:line="360" w:lineRule="auto"/>
        <w:jc w:val="both"/>
        <w:rPr>
          <w:rFonts w:asciiTheme="majorBidi" w:hAnsiTheme="majorBidi" w:cstheme="majorBidi"/>
          <w:b/>
          <w:bCs/>
          <w:sz w:val="28"/>
          <w:szCs w:val="28"/>
        </w:rPr>
      </w:pPr>
      <w:r w:rsidRPr="00E6687C">
        <w:rPr>
          <w:rFonts w:asciiTheme="majorBidi" w:hAnsiTheme="majorBidi" w:cstheme="majorBidi"/>
          <w:b/>
          <w:bCs/>
          <w:sz w:val="28"/>
          <w:szCs w:val="28"/>
        </w:rPr>
        <w:t>Introduction :</w:t>
      </w:r>
    </w:p>
    <w:p w:rsidR="00C6198D" w:rsidRPr="00E6687C" w:rsidDel="00E51482" w:rsidRDefault="00C6198D" w:rsidP="00E610E8">
      <w:pPr>
        <w:spacing w:line="360" w:lineRule="auto"/>
        <w:jc w:val="both"/>
        <w:rPr>
          <w:moveFrom w:id="17" w:author="Rachid Ben Slama" w:date="2022-05-30T23:50:00Z"/>
          <w:rFonts w:asciiTheme="majorBidi" w:hAnsiTheme="majorBidi" w:cstheme="majorBidi"/>
          <w:sz w:val="24"/>
          <w:szCs w:val="24"/>
        </w:rPr>
      </w:pPr>
      <w:r w:rsidRPr="00E6687C">
        <w:rPr>
          <w:rFonts w:asciiTheme="majorBidi" w:hAnsiTheme="majorBidi" w:cstheme="majorBidi"/>
          <w:sz w:val="24"/>
          <w:szCs w:val="24"/>
        </w:rPr>
        <w:t xml:space="preserve">     </w:t>
      </w:r>
      <w:del w:id="18" w:author="Rachid Ben Slama" w:date="2022-05-30T23:38:00Z">
        <w:r w:rsidRPr="00E6687C" w:rsidDel="00007A19">
          <w:rPr>
            <w:rFonts w:asciiTheme="majorBidi" w:hAnsiTheme="majorBidi" w:cstheme="majorBidi"/>
            <w:sz w:val="24"/>
            <w:szCs w:val="24"/>
          </w:rPr>
          <w:delText xml:space="preserve">Dans </w:delText>
        </w:r>
      </w:del>
      <w:proofErr w:type="spellStart"/>
      <w:ins w:id="19" w:author="Rachid Ben Slama" w:date="2022-05-30T23:38:00Z">
        <w:r w:rsidR="00007A19">
          <w:rPr>
            <w:rFonts w:asciiTheme="majorBidi" w:hAnsiTheme="majorBidi" w:cstheme="majorBidi"/>
            <w:sz w:val="24"/>
            <w:szCs w:val="24"/>
          </w:rPr>
          <w:t>Ce</w:t>
        </w:r>
      </w:ins>
      <w:del w:id="20" w:author="Rachid Ben Slama" w:date="2022-05-30T23:38:00Z">
        <w:r w:rsidRPr="00E6687C" w:rsidDel="00007A19">
          <w:rPr>
            <w:rFonts w:asciiTheme="majorBidi" w:hAnsiTheme="majorBidi" w:cstheme="majorBidi"/>
            <w:sz w:val="24"/>
            <w:szCs w:val="24"/>
          </w:rPr>
          <w:delText xml:space="preserve">ce </w:delText>
        </w:r>
      </w:del>
      <w:ins w:id="21" w:author="Rachid Ben Slama" w:date="2022-05-30T23:39:00Z">
        <w:r w:rsidR="00007A19">
          <w:rPr>
            <w:rFonts w:asciiTheme="majorBidi" w:hAnsiTheme="majorBidi" w:cstheme="majorBidi"/>
            <w:sz w:val="24"/>
            <w:szCs w:val="24"/>
          </w:rPr>
          <w:t>premier</w:t>
        </w:r>
        <w:proofErr w:type="spellEnd"/>
        <w:r w:rsidR="00007A19">
          <w:rPr>
            <w:rFonts w:asciiTheme="majorBidi" w:hAnsiTheme="majorBidi" w:cstheme="majorBidi"/>
            <w:sz w:val="24"/>
            <w:szCs w:val="24"/>
          </w:rPr>
          <w:t xml:space="preserve"> </w:t>
        </w:r>
      </w:ins>
      <w:r w:rsidRPr="00E6687C">
        <w:rPr>
          <w:rFonts w:asciiTheme="majorBidi" w:hAnsiTheme="majorBidi" w:cstheme="majorBidi"/>
          <w:sz w:val="24"/>
          <w:szCs w:val="24"/>
        </w:rPr>
        <w:t>chapitre</w:t>
      </w:r>
      <w:ins w:id="22" w:author="Rachid Ben Slama" w:date="2022-05-30T23:39:00Z">
        <w:r w:rsidR="00007A19">
          <w:rPr>
            <w:rFonts w:asciiTheme="majorBidi" w:hAnsiTheme="majorBidi" w:cstheme="majorBidi"/>
            <w:sz w:val="24"/>
            <w:szCs w:val="24"/>
          </w:rPr>
          <w:t xml:space="preserve"> est consacré à la présentation de la société WEGO comme organisme d</w:t>
        </w:r>
      </w:ins>
      <w:ins w:id="23" w:author="Rachid Ben Slama" w:date="2022-05-30T23:40:00Z">
        <w:r w:rsidR="00007A19">
          <w:rPr>
            <w:rFonts w:asciiTheme="majorBidi" w:hAnsiTheme="majorBidi" w:cstheme="majorBidi"/>
            <w:sz w:val="24"/>
            <w:szCs w:val="24"/>
          </w:rPr>
          <w:t>’accuei</w:t>
        </w:r>
      </w:ins>
      <w:ins w:id="24" w:author="Rachid Ben Slama" w:date="2022-05-30T23:43:00Z">
        <w:r w:rsidR="00007A19">
          <w:rPr>
            <w:rFonts w:asciiTheme="majorBidi" w:hAnsiTheme="majorBidi" w:cstheme="majorBidi"/>
            <w:sz w:val="24"/>
            <w:szCs w:val="24"/>
          </w:rPr>
          <w:t>l</w:t>
        </w:r>
      </w:ins>
      <w:ins w:id="25" w:author="Rachid Ben Slama" w:date="2022-05-31T23:27:00Z">
        <w:r w:rsidR="00E610E8">
          <w:rPr>
            <w:rFonts w:asciiTheme="majorBidi" w:hAnsiTheme="majorBidi" w:cstheme="majorBidi"/>
            <w:sz w:val="24"/>
            <w:szCs w:val="24"/>
          </w:rPr>
          <w:t xml:space="preserve">, il donne aussi </w:t>
        </w:r>
      </w:ins>
      <w:ins w:id="26" w:author="Rachid Ben Slama" w:date="2022-05-30T23:43:00Z">
        <w:r w:rsidR="00007A19">
          <w:rPr>
            <w:rFonts w:asciiTheme="majorBidi" w:hAnsiTheme="majorBidi" w:cstheme="majorBidi"/>
            <w:sz w:val="24"/>
            <w:szCs w:val="24"/>
          </w:rPr>
          <w:t xml:space="preserve">un aperçu sur le sujet du projet </w:t>
        </w:r>
      </w:ins>
      <w:ins w:id="27" w:author="Rachid Ben Slama" w:date="2022-05-30T23:44:00Z">
        <w:r w:rsidR="00E51482">
          <w:rPr>
            <w:rFonts w:asciiTheme="majorBidi" w:hAnsiTheme="majorBidi" w:cstheme="majorBidi"/>
            <w:sz w:val="24"/>
            <w:szCs w:val="24"/>
          </w:rPr>
          <w:t xml:space="preserve">en détaillant la problématique à </w:t>
        </w:r>
      </w:ins>
      <w:del w:id="28" w:author="Rachid Ben Slama" w:date="2022-05-30T23:40:00Z">
        <w:r w:rsidRPr="00E6687C" w:rsidDel="00007A19">
          <w:rPr>
            <w:rFonts w:asciiTheme="majorBidi" w:hAnsiTheme="majorBidi" w:cstheme="majorBidi"/>
            <w:sz w:val="24"/>
            <w:szCs w:val="24"/>
          </w:rPr>
          <w:delText>,</w:delText>
        </w:r>
      </w:del>
      <w:del w:id="29" w:author="Rachid Ben Slama" w:date="2022-05-30T23:43:00Z">
        <w:r w:rsidRPr="00E6687C" w:rsidDel="00007A19">
          <w:rPr>
            <w:rFonts w:asciiTheme="majorBidi" w:hAnsiTheme="majorBidi" w:cstheme="majorBidi"/>
            <w:sz w:val="24"/>
            <w:szCs w:val="24"/>
          </w:rPr>
          <w:delText xml:space="preserve"> </w:delText>
        </w:r>
      </w:del>
      <w:del w:id="30" w:author="Rachid Ben Slama" w:date="2022-05-30T23:46:00Z">
        <w:r w:rsidRPr="00E6687C" w:rsidDel="00E51482">
          <w:rPr>
            <w:rFonts w:asciiTheme="majorBidi" w:hAnsiTheme="majorBidi" w:cstheme="majorBidi"/>
            <w:sz w:val="24"/>
            <w:szCs w:val="24"/>
          </w:rPr>
          <w:delText>nous</w:delText>
        </w:r>
      </w:del>
      <w:ins w:id="31" w:author="Rachid Ben Slama" w:date="2022-05-30T23:46:00Z">
        <w:r w:rsidR="00E51482">
          <w:rPr>
            <w:rFonts w:asciiTheme="majorBidi" w:hAnsiTheme="majorBidi" w:cstheme="majorBidi"/>
            <w:sz w:val="24"/>
            <w:szCs w:val="24"/>
          </w:rPr>
          <w:t>traiter.</w:t>
        </w:r>
        <w:r w:rsidR="00E51482" w:rsidRPr="00E6687C">
          <w:rPr>
            <w:rFonts w:asciiTheme="majorBidi" w:hAnsiTheme="majorBidi" w:cstheme="majorBidi"/>
            <w:sz w:val="24"/>
            <w:szCs w:val="24"/>
          </w:rPr>
          <w:t xml:space="preserve"> </w:t>
        </w:r>
        <w:r w:rsidR="00E51482">
          <w:rPr>
            <w:rFonts w:asciiTheme="majorBidi" w:hAnsiTheme="majorBidi" w:cstheme="majorBidi"/>
            <w:sz w:val="24"/>
            <w:szCs w:val="24"/>
          </w:rPr>
          <w:t>Ensuite, une description de l</w:t>
        </w:r>
      </w:ins>
      <w:ins w:id="32" w:author="Rachid Ben Slama" w:date="2022-05-30T23:47:00Z">
        <w:r w:rsidR="00E51482">
          <w:rPr>
            <w:rFonts w:asciiTheme="majorBidi" w:hAnsiTheme="majorBidi" w:cstheme="majorBidi"/>
            <w:sz w:val="24"/>
            <w:szCs w:val="24"/>
          </w:rPr>
          <w:t>’existant</w:t>
        </w:r>
      </w:ins>
      <w:ins w:id="33" w:author="Rachid Ben Slama" w:date="2022-05-30T23:48:00Z">
        <w:r w:rsidR="00E51482">
          <w:rPr>
            <w:rFonts w:asciiTheme="majorBidi" w:hAnsiTheme="majorBidi" w:cstheme="majorBidi"/>
            <w:sz w:val="24"/>
            <w:szCs w:val="24"/>
          </w:rPr>
          <w:t xml:space="preserve"> et la solution adopté prendra une partie importante du même chapitre.</w:t>
        </w:r>
      </w:ins>
      <w:ins w:id="34" w:author="Rachid Ben Slama" w:date="2022-05-30T23:50:00Z">
        <w:r w:rsidR="00E51482" w:rsidRPr="00E51482">
          <w:t xml:space="preserve"> </w:t>
        </w:r>
      </w:ins>
      <w:ins w:id="35" w:author="Rachid Ben Slama" w:date="2022-05-30T23:52:00Z">
        <w:r w:rsidR="00E51482">
          <w:rPr>
            <w:rFonts w:asciiTheme="majorBidi" w:hAnsiTheme="majorBidi" w:cstheme="majorBidi"/>
            <w:sz w:val="24"/>
            <w:szCs w:val="24"/>
          </w:rPr>
          <w:t>En dernière partie</w:t>
        </w:r>
      </w:ins>
      <w:ins w:id="36" w:author="Rachid Ben Slama" w:date="2022-05-31T23:27:00Z">
        <w:r w:rsidR="00E610E8">
          <w:rPr>
            <w:rFonts w:asciiTheme="majorBidi" w:hAnsiTheme="majorBidi" w:cstheme="majorBidi"/>
            <w:sz w:val="24"/>
            <w:szCs w:val="24"/>
          </w:rPr>
          <w:t>,</w:t>
        </w:r>
      </w:ins>
      <w:ins w:id="37" w:author="Rachid Ben Slama" w:date="2022-05-30T23:52:00Z">
        <w:r w:rsidR="00E51482">
          <w:rPr>
            <w:rFonts w:asciiTheme="majorBidi" w:hAnsiTheme="majorBidi" w:cstheme="majorBidi"/>
            <w:sz w:val="24"/>
            <w:szCs w:val="24"/>
          </w:rPr>
          <w:t xml:space="preserve"> sera détaillée la méthodologie suivie</w:t>
        </w:r>
      </w:ins>
      <w:ins w:id="38" w:author="Rachid Ben Slama" w:date="2022-05-30T23:53:00Z">
        <w:r w:rsidR="00E51482">
          <w:rPr>
            <w:rFonts w:asciiTheme="majorBidi" w:hAnsiTheme="majorBidi" w:cstheme="majorBidi"/>
            <w:sz w:val="24"/>
            <w:szCs w:val="24"/>
          </w:rPr>
          <w:t xml:space="preserve"> durant les étapes de développement du projet.</w:t>
        </w:r>
      </w:ins>
      <w:ins w:id="39" w:author="Rachid Ben Slama" w:date="2022-05-30T23:52:00Z">
        <w:r w:rsidR="00E51482">
          <w:rPr>
            <w:rFonts w:asciiTheme="majorBidi" w:hAnsiTheme="majorBidi" w:cstheme="majorBidi"/>
            <w:sz w:val="24"/>
            <w:szCs w:val="24"/>
          </w:rPr>
          <w:t xml:space="preserve"> </w:t>
        </w:r>
      </w:ins>
      <w:moveToRangeStart w:id="40" w:author="Rachid Ben Slama" w:date="2022-05-30T23:50:00Z" w:name="move104847072"/>
      <w:del w:id="41" w:author="Rachid Ben Slama" w:date="2022-05-30T23:52:00Z">
        <w:r w:rsidR="00E51482" w:rsidRPr="00E51482" w:rsidDel="00E51482">
          <w:rPr>
            <w:rFonts w:asciiTheme="majorBidi" w:hAnsiTheme="majorBidi" w:cstheme="majorBidi"/>
            <w:sz w:val="24"/>
            <w:szCs w:val="24"/>
          </w:rPr>
          <w:delText xml:space="preserve">Enfin </w:delText>
        </w:r>
      </w:del>
      <w:del w:id="42" w:author="Rachid Ben Slama" w:date="2022-05-30T23:51:00Z">
        <w:r w:rsidR="00E51482" w:rsidRPr="00E51482" w:rsidDel="00E51482">
          <w:rPr>
            <w:rFonts w:asciiTheme="majorBidi" w:hAnsiTheme="majorBidi" w:cstheme="majorBidi"/>
            <w:sz w:val="24"/>
            <w:szCs w:val="24"/>
          </w:rPr>
          <w:delText>nous présentons</w:delText>
        </w:r>
      </w:del>
      <w:del w:id="43" w:author="Rachid Ben Slama" w:date="2022-05-31T23:28:00Z">
        <w:r w:rsidR="00E51482" w:rsidRPr="00E51482" w:rsidDel="00E610E8">
          <w:rPr>
            <w:rFonts w:asciiTheme="majorBidi" w:hAnsiTheme="majorBidi" w:cstheme="majorBidi"/>
            <w:sz w:val="24"/>
            <w:szCs w:val="24"/>
          </w:rPr>
          <w:delText xml:space="preserve"> la méthodologie suivie durant toute la réalisation de ce projet</w:delText>
        </w:r>
      </w:del>
      <w:r w:rsidR="00E51482" w:rsidRPr="00E51482">
        <w:rPr>
          <w:rFonts w:asciiTheme="majorBidi" w:hAnsiTheme="majorBidi" w:cstheme="majorBidi"/>
          <w:sz w:val="24"/>
          <w:szCs w:val="24"/>
        </w:rPr>
        <w:t xml:space="preserve">. </w:t>
      </w:r>
      <w:moveToRangeEnd w:id="40"/>
      <w:del w:id="44" w:author="Rachid Ben Slama" w:date="2022-05-30T23:49:00Z">
        <w:r w:rsidRPr="00E6687C" w:rsidDel="00E51482">
          <w:rPr>
            <w:rFonts w:asciiTheme="majorBidi" w:hAnsiTheme="majorBidi" w:cstheme="majorBidi"/>
            <w:sz w:val="24"/>
            <w:szCs w:val="24"/>
          </w:rPr>
          <w:delText xml:space="preserve"> commencerons par la présentation de notre organisme, après nous donnerons un aperçu sur le sujet de notre projet ainsi que la problématique à traiter, ensuite nous allons spécifier la description de l’existant qui sera suivi par un critique de l’existant et une solution adaptée</w:delText>
        </w:r>
      </w:del>
      <w:r w:rsidRPr="00E6687C">
        <w:rPr>
          <w:rFonts w:asciiTheme="majorBidi" w:hAnsiTheme="majorBidi" w:cstheme="majorBidi"/>
          <w:sz w:val="24"/>
          <w:szCs w:val="24"/>
        </w:rPr>
        <w:t xml:space="preserve">. </w:t>
      </w:r>
      <w:moveFromRangeStart w:id="45" w:author="Rachid Ben Slama" w:date="2022-05-30T23:50:00Z" w:name="move104847072"/>
      <w:moveFrom w:id="46" w:author="Rachid Ben Slama" w:date="2022-05-30T23:50:00Z">
        <w:r w:rsidRPr="00E6687C" w:rsidDel="00E51482">
          <w:rPr>
            <w:rFonts w:asciiTheme="majorBidi" w:hAnsiTheme="majorBidi" w:cstheme="majorBidi"/>
            <w:sz w:val="24"/>
            <w:szCs w:val="24"/>
          </w:rPr>
          <w:t xml:space="preserve">Enfin nous présentons la méthodologie suivie durant toute la réalisation de ce projet. </w:t>
        </w:r>
      </w:moveFrom>
    </w:p>
    <w:p w:rsidR="00C6198D" w:rsidRPr="00CA465B" w:rsidRDefault="00C6198D">
      <w:pPr>
        <w:spacing w:line="360" w:lineRule="auto"/>
        <w:jc w:val="both"/>
        <w:rPr>
          <w:rFonts w:cs="Times New Roman"/>
          <w:color w:val="000000" w:themeColor="text1"/>
        </w:rPr>
        <w:pPrChange w:id="47" w:author="Rachid Ben Slama" w:date="2022-05-30T23:50:00Z">
          <w:pPr>
            <w:pStyle w:val="Titre1"/>
            <w:numPr>
              <w:numId w:val="6"/>
            </w:numPr>
            <w:spacing w:line="360" w:lineRule="auto"/>
            <w:ind w:left="720" w:hanging="360"/>
          </w:pPr>
        </w:pPrChange>
      </w:pPr>
      <w:bookmarkStart w:id="48" w:name="_Toc104390661"/>
      <w:bookmarkStart w:id="49" w:name="_Hlk100678980"/>
      <w:moveFromRangeEnd w:id="45"/>
      <w:r w:rsidRPr="00CA465B">
        <w:rPr>
          <w:rFonts w:cs="Times New Roman"/>
          <w:color w:val="000000" w:themeColor="text1"/>
        </w:rPr>
        <w:t>Présentation de l’organisme :</w:t>
      </w:r>
      <w:bookmarkEnd w:id="48"/>
    </w:p>
    <w:p w:rsidR="00C6198D" w:rsidRPr="00CA465B" w:rsidRDefault="00C6198D" w:rsidP="00C6198D">
      <w:pPr>
        <w:pStyle w:val="Titre2"/>
        <w:numPr>
          <w:ilvl w:val="1"/>
          <w:numId w:val="6"/>
        </w:numPr>
        <w:spacing w:line="360" w:lineRule="auto"/>
        <w:rPr>
          <w:rFonts w:cs="Times New Roman"/>
          <w:color w:val="000000" w:themeColor="text1"/>
          <w:szCs w:val="28"/>
        </w:rPr>
      </w:pPr>
      <w:bookmarkStart w:id="50" w:name="_Toc104390662"/>
      <w:r w:rsidRPr="00CA465B">
        <w:rPr>
          <w:rFonts w:cs="Times New Roman"/>
          <w:color w:val="000000" w:themeColor="text1"/>
          <w:szCs w:val="28"/>
        </w:rPr>
        <w:t>Présentation du WEGO :</w:t>
      </w:r>
      <w:bookmarkEnd w:id="50"/>
    </w:p>
    <w:p w:rsidR="00C6198D" w:rsidRPr="00BB6FA3" w:rsidRDefault="00C6198D" w:rsidP="00C6198D">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BB6FA3">
        <w:rPr>
          <w:rFonts w:asciiTheme="majorBidi" w:hAnsiTheme="majorBidi" w:cstheme="majorBidi"/>
          <w:sz w:val="24"/>
          <w:szCs w:val="24"/>
        </w:rPr>
        <w:t>WEGO (World Engineering of General Outsourcing) est une entreprise opérant dans le secteur du développement informatique. En effet, elle est spécialisée dans la réalisation des plateformes ainsi que d’applications web et mobile destinées aux divers clients, à travers l’usage d’une variété des technologies innovantes.</w:t>
      </w:r>
    </w:p>
    <w:p w:rsidR="00C6198D" w:rsidRPr="00CA465B" w:rsidRDefault="00C6198D" w:rsidP="00C6198D">
      <w:pPr>
        <w:pStyle w:val="Titre2"/>
        <w:numPr>
          <w:ilvl w:val="1"/>
          <w:numId w:val="6"/>
        </w:numPr>
        <w:spacing w:line="360" w:lineRule="auto"/>
        <w:rPr>
          <w:rFonts w:cs="Times New Roman"/>
          <w:color w:val="000000" w:themeColor="text1"/>
          <w:szCs w:val="28"/>
        </w:rPr>
      </w:pPr>
      <w:bookmarkStart w:id="51" w:name="_Toc104390663"/>
      <w:r w:rsidRPr="00CA465B">
        <w:rPr>
          <w:rFonts w:cs="Times New Roman"/>
          <w:color w:val="000000" w:themeColor="text1"/>
          <w:szCs w:val="28"/>
        </w:rPr>
        <w:t>Activités du WEGO :</w:t>
      </w:r>
      <w:bookmarkEnd w:id="51"/>
    </w:p>
    <w:p w:rsidR="00C6198D" w:rsidRPr="00BB6FA3" w:rsidRDefault="00C6198D" w:rsidP="00C6198D">
      <w:pPr>
        <w:pStyle w:val="Marwa"/>
        <w:jc w:val="both"/>
        <w:rPr>
          <w:rFonts w:asciiTheme="majorBidi" w:hAnsiTheme="majorBidi" w:cstheme="majorBidi"/>
        </w:rPr>
      </w:pPr>
      <w:r w:rsidRPr="00BB6FA3">
        <w:rPr>
          <w:rFonts w:asciiTheme="majorBidi" w:hAnsiTheme="majorBidi" w:cstheme="majorBidi"/>
        </w:rPr>
        <w:t xml:space="preserve"> </w:t>
      </w:r>
      <w:r>
        <w:rPr>
          <w:rFonts w:asciiTheme="majorBidi" w:hAnsiTheme="majorBidi" w:cstheme="majorBidi"/>
        </w:rPr>
        <w:t xml:space="preserve">   </w:t>
      </w:r>
      <w:r w:rsidRPr="00BB6FA3">
        <w:rPr>
          <w:rFonts w:asciiTheme="majorBidi" w:hAnsiTheme="majorBidi" w:cstheme="majorBidi"/>
        </w:rPr>
        <w:t>WEGO</w:t>
      </w:r>
      <w:r w:rsidRPr="00BB6FA3">
        <w:rPr>
          <w:rFonts w:asciiTheme="majorBidi" w:hAnsiTheme="majorBidi" w:cstheme="majorBidi"/>
          <w:szCs w:val="24"/>
        </w:rPr>
        <w:t xml:space="preserve"> </w:t>
      </w:r>
      <w:r w:rsidRPr="00BB6FA3">
        <w:rPr>
          <w:rFonts w:asciiTheme="majorBidi" w:hAnsiTheme="majorBidi" w:cstheme="majorBidi"/>
        </w:rPr>
        <w:t>a pour mission de satisfaire les divers besoins de ses clients. À cet effet, elle est spécialement chargée de :</w:t>
      </w:r>
    </w:p>
    <w:p w:rsidR="00C6198D" w:rsidRPr="00BB6FA3" w:rsidRDefault="00C6198D" w:rsidP="00C6198D">
      <w:pPr>
        <w:pStyle w:val="Marwa"/>
        <w:numPr>
          <w:ilvl w:val="0"/>
          <w:numId w:val="7"/>
        </w:numPr>
        <w:jc w:val="both"/>
        <w:rPr>
          <w:rFonts w:asciiTheme="majorBidi" w:hAnsiTheme="majorBidi" w:cstheme="majorBidi"/>
        </w:rPr>
      </w:pPr>
      <w:r w:rsidRPr="00BB6FA3">
        <w:rPr>
          <w:rFonts w:asciiTheme="majorBidi" w:hAnsiTheme="majorBidi" w:cstheme="majorBidi"/>
        </w:rPr>
        <w:t>Définir précisément les différentes exigences des clients.</w:t>
      </w:r>
    </w:p>
    <w:p w:rsidR="00C6198D" w:rsidRPr="00BB6FA3" w:rsidRDefault="00C6198D" w:rsidP="00C6198D">
      <w:pPr>
        <w:pStyle w:val="Marwa"/>
        <w:numPr>
          <w:ilvl w:val="0"/>
          <w:numId w:val="7"/>
        </w:numPr>
        <w:jc w:val="both"/>
        <w:rPr>
          <w:rFonts w:asciiTheme="majorBidi" w:hAnsiTheme="majorBidi" w:cstheme="majorBidi"/>
        </w:rPr>
      </w:pPr>
      <w:r w:rsidRPr="00BB6FA3">
        <w:rPr>
          <w:rFonts w:asciiTheme="majorBidi" w:hAnsiTheme="majorBidi" w:cstheme="majorBidi"/>
        </w:rPr>
        <w:t>Concevoir et développer leurs projets.</w:t>
      </w:r>
    </w:p>
    <w:p w:rsidR="00C6198D" w:rsidRPr="00BB6FA3" w:rsidRDefault="00C6198D" w:rsidP="00C6198D">
      <w:pPr>
        <w:pStyle w:val="Marwa"/>
        <w:numPr>
          <w:ilvl w:val="0"/>
          <w:numId w:val="7"/>
        </w:numPr>
        <w:jc w:val="both"/>
        <w:rPr>
          <w:rFonts w:asciiTheme="majorBidi" w:hAnsiTheme="majorBidi" w:cstheme="majorBidi"/>
        </w:rPr>
      </w:pPr>
      <w:r w:rsidRPr="00BB6FA3">
        <w:rPr>
          <w:rFonts w:asciiTheme="majorBidi" w:hAnsiTheme="majorBidi" w:cstheme="majorBidi"/>
        </w:rPr>
        <w:t>Tester leurs projets dans le but de garantir leurs bons fonctionnements.</w:t>
      </w:r>
    </w:p>
    <w:p w:rsidR="00C6198D" w:rsidRPr="00714A9F" w:rsidRDefault="00C6198D" w:rsidP="00C6198D">
      <w:pPr>
        <w:pStyle w:val="Marwa"/>
        <w:numPr>
          <w:ilvl w:val="0"/>
          <w:numId w:val="7"/>
        </w:numPr>
        <w:jc w:val="both"/>
        <w:rPr>
          <w:rFonts w:asciiTheme="majorBidi" w:hAnsiTheme="majorBidi" w:cstheme="majorBidi"/>
        </w:rPr>
      </w:pPr>
      <w:r w:rsidRPr="00BB6FA3">
        <w:rPr>
          <w:rFonts w:asciiTheme="majorBidi" w:hAnsiTheme="majorBidi" w:cstheme="majorBidi"/>
        </w:rPr>
        <w:t>Assurer la mise en marche de leurs bien achevés projets.</w:t>
      </w:r>
    </w:p>
    <w:p w:rsidR="00C6198D" w:rsidRDefault="00C6198D" w:rsidP="00E610E8">
      <w:pPr>
        <w:pStyle w:val="Titre1"/>
        <w:numPr>
          <w:ilvl w:val="0"/>
          <w:numId w:val="6"/>
        </w:numPr>
        <w:spacing w:line="360" w:lineRule="auto"/>
        <w:rPr>
          <w:rFonts w:cs="Times New Roman"/>
          <w:b w:val="0"/>
          <w:color w:val="000000" w:themeColor="text1"/>
        </w:rPr>
      </w:pPr>
      <w:bookmarkStart w:id="52" w:name="_Toc104390664"/>
      <w:del w:id="53" w:author="Rachid Ben Slama" w:date="2022-05-30T23:57:00Z">
        <w:r w:rsidDel="00A20FC5">
          <w:rPr>
            <w:rFonts w:cs="Times New Roman"/>
            <w:b w:val="0"/>
            <w:color w:val="000000" w:themeColor="text1"/>
          </w:rPr>
          <w:delText>Ca</w:delText>
        </w:r>
      </w:del>
      <w:del w:id="54" w:author="Rachid Ben Slama" w:date="2022-05-31T23:30:00Z">
        <w:r w:rsidDel="00E610E8">
          <w:rPr>
            <w:rFonts w:cs="Times New Roman"/>
            <w:b w:val="0"/>
            <w:color w:val="000000" w:themeColor="text1"/>
          </w:rPr>
          <w:delText>dr</w:delText>
        </w:r>
      </w:del>
      <w:ins w:id="55" w:author="Rachid Ben Slama" w:date="2022-05-30T23:57:00Z">
        <w:r w:rsidR="00A20FC5">
          <w:rPr>
            <w:rFonts w:cs="Times New Roman"/>
            <w:b w:val="0"/>
            <w:color w:val="000000" w:themeColor="text1"/>
          </w:rPr>
          <w:t>Ca</w:t>
        </w:r>
      </w:ins>
      <w:ins w:id="56" w:author="Rachid Ben Slama" w:date="2022-05-31T23:30:00Z">
        <w:r w:rsidR="00E610E8">
          <w:rPr>
            <w:rFonts w:cs="Times New Roman"/>
            <w:b w:val="0"/>
            <w:color w:val="000000" w:themeColor="text1"/>
          </w:rPr>
          <w:t xml:space="preserve">dre </w:t>
        </w:r>
      </w:ins>
      <w:del w:id="57" w:author="Rachid Ben Slama" w:date="2022-05-31T23:30:00Z">
        <w:r w:rsidDel="00E610E8">
          <w:rPr>
            <w:rFonts w:cs="Times New Roman"/>
            <w:b w:val="0"/>
            <w:color w:val="000000" w:themeColor="text1"/>
          </w:rPr>
          <w:delText>e</w:delText>
        </w:r>
      </w:del>
      <w:r>
        <w:rPr>
          <w:rFonts w:cs="Times New Roman"/>
          <w:b w:val="0"/>
          <w:color w:val="000000" w:themeColor="text1"/>
        </w:rPr>
        <w:t xml:space="preserve"> d</w:t>
      </w:r>
      <w:ins w:id="58" w:author="Rachid Ben Slama" w:date="2022-05-31T23:30:00Z">
        <w:r w:rsidR="00E610E8">
          <w:rPr>
            <w:rFonts w:cs="Times New Roman"/>
            <w:b w:val="0"/>
            <w:color w:val="000000" w:themeColor="text1"/>
          </w:rPr>
          <w:t>u</w:t>
        </w:r>
      </w:ins>
      <w:del w:id="59" w:author="Rachid Ben Slama" w:date="2022-05-31T23:30:00Z">
        <w:r w:rsidDel="00E610E8">
          <w:rPr>
            <w:rFonts w:cs="Times New Roman"/>
            <w:b w:val="0"/>
            <w:color w:val="000000" w:themeColor="text1"/>
          </w:rPr>
          <w:delText>e</w:delText>
        </w:r>
      </w:del>
      <w:r>
        <w:rPr>
          <w:rFonts w:cs="Times New Roman"/>
          <w:b w:val="0"/>
          <w:color w:val="000000" w:themeColor="text1"/>
        </w:rPr>
        <w:t xml:space="preserve"> </w:t>
      </w:r>
      <w:del w:id="60" w:author="Rachid Ben Slama" w:date="2022-05-30T23:54:00Z">
        <w:r w:rsidDel="00E51482">
          <w:rPr>
            <w:rFonts w:cs="Times New Roman"/>
            <w:b w:val="0"/>
            <w:color w:val="000000" w:themeColor="text1"/>
          </w:rPr>
          <w:delText xml:space="preserve">projet </w:delText>
        </w:r>
        <w:r w:rsidRPr="000B4C97" w:rsidDel="00E51482">
          <w:rPr>
            <w:rFonts w:cs="Times New Roman"/>
            <w:b w:val="0"/>
            <w:color w:val="000000" w:themeColor="text1"/>
          </w:rPr>
          <w:delText> :</w:delText>
        </w:r>
      </w:del>
      <w:bookmarkEnd w:id="52"/>
      <w:ins w:id="61" w:author="Rachid Ben Slama" w:date="2022-05-30T23:54:00Z">
        <w:r w:rsidR="00E51482">
          <w:rPr>
            <w:rFonts w:cs="Times New Roman"/>
            <w:b w:val="0"/>
            <w:color w:val="000000" w:themeColor="text1"/>
          </w:rPr>
          <w:t xml:space="preserve">projet </w:t>
        </w:r>
        <w:r w:rsidR="00E51482" w:rsidRPr="000B4C97">
          <w:rPr>
            <w:rFonts w:cs="Times New Roman"/>
            <w:b w:val="0"/>
            <w:color w:val="000000" w:themeColor="text1"/>
          </w:rPr>
          <w:t>:</w:t>
        </w:r>
      </w:ins>
    </w:p>
    <w:p w:rsidR="00C6198D" w:rsidRPr="008E2D1F" w:rsidDel="00A20FC5" w:rsidRDefault="00C6198D" w:rsidP="00E610E8">
      <w:pPr>
        <w:pStyle w:val="Paragraphedeliste"/>
        <w:spacing w:line="360" w:lineRule="auto"/>
        <w:jc w:val="both"/>
        <w:rPr>
          <w:del w:id="62" w:author="Rachid Ben Slama" w:date="2022-05-30T23:56:00Z"/>
        </w:rPr>
      </w:pPr>
      <w:r>
        <w:rPr>
          <w:rFonts w:asciiTheme="majorBidi" w:hAnsiTheme="majorBidi" w:cstheme="majorBidi"/>
          <w:sz w:val="24"/>
          <w:szCs w:val="24"/>
        </w:rPr>
        <w:t xml:space="preserve">     </w:t>
      </w:r>
      <w:ins w:id="63" w:author="Rachid Ben Slama" w:date="2022-05-30T23:55:00Z">
        <w:r w:rsidR="00A20FC5">
          <w:rPr>
            <w:rFonts w:asciiTheme="majorBidi" w:hAnsiTheme="majorBidi" w:cstheme="majorBidi"/>
            <w:sz w:val="24"/>
            <w:szCs w:val="24"/>
          </w:rPr>
          <w:t xml:space="preserve">Ce projet entre </w:t>
        </w:r>
      </w:ins>
      <w:del w:id="64" w:author="Rachid Ben Slama" w:date="2022-05-30T23:55:00Z">
        <w:r w:rsidRPr="008E2D1F" w:rsidDel="00A20FC5">
          <w:rPr>
            <w:rFonts w:asciiTheme="majorBidi" w:hAnsiTheme="majorBidi" w:cstheme="majorBidi"/>
            <w:sz w:val="24"/>
            <w:szCs w:val="24"/>
          </w:rPr>
          <w:delText>La réalisation de ce projet est faite</w:delText>
        </w:r>
      </w:del>
      <w:r w:rsidRPr="008E2D1F">
        <w:rPr>
          <w:rFonts w:asciiTheme="majorBidi" w:hAnsiTheme="majorBidi" w:cstheme="majorBidi"/>
          <w:sz w:val="24"/>
          <w:szCs w:val="24"/>
        </w:rPr>
        <w:t xml:space="preserve"> dans le cadre d</w:t>
      </w:r>
      <w:ins w:id="65" w:author="Rachid Ben Slama" w:date="2022-05-30T23:55:00Z">
        <w:r w:rsidR="00A20FC5">
          <w:rPr>
            <w:rFonts w:asciiTheme="majorBidi" w:hAnsiTheme="majorBidi" w:cstheme="majorBidi"/>
            <w:sz w:val="24"/>
            <w:szCs w:val="24"/>
          </w:rPr>
          <w:t>e</w:t>
        </w:r>
      </w:ins>
      <w:del w:id="66" w:author="Rachid Ben Slama" w:date="2022-05-30T23:55:00Z">
        <w:r w:rsidRPr="008E2D1F" w:rsidDel="00A20FC5">
          <w:rPr>
            <w:rFonts w:asciiTheme="majorBidi" w:hAnsiTheme="majorBidi" w:cstheme="majorBidi"/>
            <w:sz w:val="24"/>
            <w:szCs w:val="24"/>
          </w:rPr>
          <w:delText>’un</w:delText>
        </w:r>
      </w:del>
      <w:r w:rsidRPr="008E2D1F">
        <w:rPr>
          <w:rFonts w:asciiTheme="majorBidi" w:hAnsiTheme="majorBidi" w:cstheme="majorBidi"/>
          <w:sz w:val="24"/>
          <w:szCs w:val="24"/>
        </w:rPr>
        <w:t xml:space="preserve"> projet de fin d’étude</w:t>
      </w:r>
      <w:ins w:id="67" w:author="Rachid Ben Slama" w:date="2022-05-30T23:57:00Z">
        <w:r w:rsidR="00A20FC5">
          <w:rPr>
            <w:rFonts w:asciiTheme="majorBidi" w:hAnsiTheme="majorBidi" w:cstheme="majorBidi"/>
            <w:sz w:val="24"/>
            <w:szCs w:val="24"/>
          </w:rPr>
          <w:t>s</w:t>
        </w:r>
      </w:ins>
      <w:r w:rsidRPr="008E2D1F">
        <w:rPr>
          <w:rFonts w:asciiTheme="majorBidi" w:hAnsiTheme="majorBidi" w:cstheme="majorBidi"/>
          <w:sz w:val="24"/>
          <w:szCs w:val="24"/>
        </w:rPr>
        <w:t xml:space="preserve"> pour l’obtention du Diplôme </w:t>
      </w:r>
      <w:del w:id="68" w:author="Rachid Ben Slama" w:date="2022-05-30T23:56:00Z">
        <w:r w:rsidRPr="008E2D1F" w:rsidDel="00A20FC5">
          <w:rPr>
            <w:rFonts w:asciiTheme="majorBidi" w:hAnsiTheme="majorBidi" w:cstheme="majorBidi"/>
            <w:sz w:val="24"/>
            <w:szCs w:val="24"/>
          </w:rPr>
          <w:delText>en</w:delText>
        </w:r>
      </w:del>
      <w:del w:id="69" w:author="Rachid Ben Slama" w:date="2022-05-31T23:30:00Z">
        <w:r w:rsidRPr="008E2D1F" w:rsidDel="00E610E8">
          <w:rPr>
            <w:rFonts w:asciiTheme="majorBidi" w:hAnsiTheme="majorBidi" w:cstheme="majorBidi"/>
            <w:sz w:val="24"/>
            <w:szCs w:val="24"/>
          </w:rPr>
          <w:delText xml:space="preserve"> l</w:delText>
        </w:r>
      </w:del>
      <w:ins w:id="70" w:author="Rachid Ben Slama" w:date="2022-05-31T23:30:00Z">
        <w:r w:rsidR="00E610E8">
          <w:rPr>
            <w:rFonts w:asciiTheme="majorBidi" w:hAnsiTheme="majorBidi" w:cstheme="majorBidi"/>
            <w:sz w:val="24"/>
            <w:szCs w:val="24"/>
          </w:rPr>
          <w:t>L</w:t>
        </w:r>
      </w:ins>
      <w:r w:rsidRPr="008E2D1F">
        <w:rPr>
          <w:rFonts w:asciiTheme="majorBidi" w:hAnsiTheme="majorBidi" w:cstheme="majorBidi"/>
          <w:sz w:val="24"/>
          <w:szCs w:val="24"/>
        </w:rPr>
        <w:t xml:space="preserve">icence appliquée en technologies de l’informatique, parcours développement web et multimédia. </w:t>
      </w:r>
      <w:del w:id="71" w:author="Rachid Ben Slama" w:date="2022-05-30T23:56:00Z">
        <w:r w:rsidRPr="008E2D1F" w:rsidDel="00A20FC5">
          <w:rPr>
            <w:rFonts w:asciiTheme="majorBidi" w:hAnsiTheme="majorBidi" w:cstheme="majorBidi"/>
            <w:sz w:val="24"/>
            <w:szCs w:val="24"/>
          </w:rPr>
          <w:delText xml:space="preserve">L’élaboration de ce travail, intitulé « Power Online Learning ».   </w:delText>
        </w:r>
        <w:r w:rsidRPr="008E2D1F" w:rsidDel="00A20FC5">
          <w:rPr>
            <w:rFonts w:asciiTheme="majorBidi" w:hAnsiTheme="majorBidi" w:cstheme="majorBidi"/>
            <w:sz w:val="24"/>
            <w:szCs w:val="24"/>
          </w:rPr>
          <w:tab/>
        </w:r>
      </w:del>
    </w:p>
    <w:p w:rsidR="00C6198D" w:rsidRPr="000B4C97" w:rsidRDefault="00C6198D">
      <w:pPr>
        <w:pStyle w:val="Paragraphedeliste"/>
        <w:spacing w:line="360" w:lineRule="auto"/>
        <w:jc w:val="both"/>
        <w:rPr>
          <w:rFonts w:cs="Times New Roman"/>
          <w:color w:val="000000" w:themeColor="text1"/>
        </w:rPr>
        <w:pPrChange w:id="72" w:author="Rachid Ben Slama" w:date="2022-05-30T23:56:00Z">
          <w:pPr>
            <w:pStyle w:val="Titre1"/>
            <w:numPr>
              <w:numId w:val="6"/>
            </w:numPr>
            <w:spacing w:line="360" w:lineRule="auto"/>
            <w:ind w:left="720" w:hanging="360"/>
          </w:pPr>
        </w:pPrChange>
      </w:pPr>
      <w:bookmarkStart w:id="73" w:name="_Toc104390665"/>
      <w:bookmarkEnd w:id="49"/>
      <w:r>
        <w:rPr>
          <w:rFonts w:cs="Times New Roman"/>
          <w:color w:val="000000" w:themeColor="text1"/>
        </w:rPr>
        <w:t xml:space="preserve">Problématique </w:t>
      </w:r>
      <w:r w:rsidRPr="000B4C97">
        <w:rPr>
          <w:rFonts w:cs="Times New Roman"/>
          <w:color w:val="000000" w:themeColor="text1"/>
        </w:rPr>
        <w:t>:</w:t>
      </w:r>
      <w:bookmarkEnd w:id="73"/>
    </w:p>
    <w:p w:rsidR="00C6198D" w:rsidRPr="008E2D1F" w:rsidRDefault="00C6198D" w:rsidP="00C6198D">
      <w:pPr>
        <w:pStyle w:val="Paragraphedeliste"/>
        <w:spacing w:line="360" w:lineRule="auto"/>
        <w:jc w:val="both"/>
        <w:rPr>
          <w:rFonts w:asciiTheme="majorBidi" w:hAnsiTheme="majorBidi" w:cstheme="majorBidi"/>
          <w:sz w:val="24"/>
          <w:szCs w:val="24"/>
        </w:rPr>
      </w:pPr>
      <w:r w:rsidRPr="008E2D1F">
        <w:rPr>
          <w:rFonts w:asciiTheme="majorBidi" w:hAnsiTheme="majorBidi" w:cstheme="majorBidi"/>
        </w:rPr>
        <w:t xml:space="preserve">  </w:t>
      </w:r>
      <w:r w:rsidRPr="008E2D1F">
        <w:rPr>
          <w:rFonts w:asciiTheme="majorBidi" w:hAnsiTheme="majorBidi" w:cstheme="majorBidi"/>
          <w:sz w:val="24"/>
          <w:szCs w:val="24"/>
        </w:rPr>
        <w:t xml:space="preserve">    L’un des problèmes les plus courants rencontrés par la plupart des apprenants est le manque d’aide et de soutien. En fait, ces apprenants rencontrent de nombreux obstacles dans le processus d’</w:t>
      </w:r>
      <w:del w:id="74" w:author="Rachid Ben Slama" w:date="2022-05-31T23:33:00Z">
        <w:r w:rsidRPr="008E2D1F" w:rsidDel="00310DE6">
          <w:rPr>
            <w:rFonts w:asciiTheme="majorBidi" w:hAnsiTheme="majorBidi" w:cstheme="majorBidi"/>
            <w:sz w:val="24"/>
            <w:szCs w:val="24"/>
          </w:rPr>
          <w:delText>apprentissage</w:delText>
        </w:r>
      </w:del>
      <w:del w:id="75" w:author="Rachid Ben Slama" w:date="2022-05-31T23:31:00Z">
        <w:r w:rsidRPr="008E2D1F" w:rsidDel="00E610E8">
          <w:rPr>
            <w:rFonts w:asciiTheme="majorBidi" w:hAnsiTheme="majorBidi" w:cstheme="majorBidi"/>
            <w:sz w:val="24"/>
            <w:szCs w:val="24"/>
          </w:rPr>
          <w:delText xml:space="preserve">, principalement </w:delText>
        </w:r>
      </w:del>
      <w:del w:id="76" w:author="Rachid Ben Slama" w:date="2022-05-31T23:33:00Z">
        <w:r w:rsidRPr="008E2D1F" w:rsidDel="00310DE6">
          <w:rPr>
            <w:rFonts w:asciiTheme="majorBidi" w:hAnsiTheme="majorBidi" w:cstheme="majorBidi"/>
            <w:sz w:val="24"/>
            <w:szCs w:val="24"/>
          </w:rPr>
          <w:delText>afin</w:delText>
        </w:r>
      </w:del>
      <w:ins w:id="77" w:author="Rachid Ben Slama" w:date="2022-05-31T23:33:00Z">
        <w:r w:rsidR="00310DE6" w:rsidRPr="008E2D1F">
          <w:rPr>
            <w:rFonts w:asciiTheme="majorBidi" w:hAnsiTheme="majorBidi" w:cstheme="majorBidi"/>
            <w:sz w:val="24"/>
            <w:szCs w:val="24"/>
          </w:rPr>
          <w:t>apprentissage afin</w:t>
        </w:r>
      </w:ins>
      <w:r w:rsidRPr="008E2D1F">
        <w:rPr>
          <w:rFonts w:asciiTheme="majorBidi" w:hAnsiTheme="majorBidi" w:cstheme="majorBidi"/>
          <w:sz w:val="24"/>
          <w:szCs w:val="24"/>
        </w:rPr>
        <w:t xml:space="preserve"> d’assimiler correctement les nouvelles connaissances. Cependant, d’autre</w:t>
      </w:r>
      <w:ins w:id="78" w:author="Rachid Ben Slama" w:date="2022-05-30T23:59:00Z">
        <w:r w:rsidR="00A20FC5">
          <w:rPr>
            <w:rFonts w:asciiTheme="majorBidi" w:hAnsiTheme="majorBidi" w:cstheme="majorBidi"/>
            <w:sz w:val="24"/>
            <w:szCs w:val="24"/>
          </w:rPr>
          <w:t>s</w:t>
        </w:r>
      </w:ins>
      <w:r w:rsidRPr="008E2D1F">
        <w:rPr>
          <w:rFonts w:asciiTheme="majorBidi" w:hAnsiTheme="majorBidi" w:cstheme="majorBidi"/>
          <w:sz w:val="24"/>
          <w:szCs w:val="24"/>
        </w:rPr>
        <w:t xml:space="preserve"> personnes intéressées qui souhaitent approfondir leurs connaissances à travers l’apprentissage de nouvelle</w:t>
      </w:r>
      <w:ins w:id="79" w:author="Rachid Ben Slama" w:date="2022-05-31T00:00:00Z">
        <w:r w:rsidR="00A20FC5">
          <w:rPr>
            <w:rFonts w:asciiTheme="majorBidi" w:hAnsiTheme="majorBidi" w:cstheme="majorBidi"/>
            <w:sz w:val="24"/>
            <w:szCs w:val="24"/>
          </w:rPr>
          <w:t>s</w:t>
        </w:r>
      </w:ins>
      <w:r w:rsidRPr="008E2D1F">
        <w:rPr>
          <w:rFonts w:asciiTheme="majorBidi" w:hAnsiTheme="majorBidi" w:cstheme="majorBidi"/>
          <w:sz w:val="24"/>
          <w:szCs w:val="24"/>
        </w:rPr>
        <w:t xml:space="preserve"> méthode</w:t>
      </w:r>
      <w:ins w:id="80" w:author="Rachid Ben Slama" w:date="2022-05-31T00:00:00Z">
        <w:r w:rsidR="00A20FC5">
          <w:rPr>
            <w:rFonts w:asciiTheme="majorBidi" w:hAnsiTheme="majorBidi" w:cstheme="majorBidi"/>
            <w:sz w:val="24"/>
            <w:szCs w:val="24"/>
          </w:rPr>
          <w:t>s</w:t>
        </w:r>
      </w:ins>
      <w:r w:rsidRPr="008E2D1F">
        <w:rPr>
          <w:rFonts w:asciiTheme="majorBidi" w:hAnsiTheme="majorBidi" w:cstheme="majorBidi"/>
          <w:sz w:val="24"/>
          <w:szCs w:val="24"/>
        </w:rPr>
        <w:t xml:space="preserve"> et l’acquisition des nouvelles informations, mais ne savent pas par où commencer. Aussi, les méthodes et l’environnement d’apprentissage dans les universités ou les écoles </w:t>
      </w:r>
      <w:del w:id="81" w:author="Rachid Ben Slama" w:date="2022-05-31T23:35:00Z">
        <w:r w:rsidRPr="008E2D1F" w:rsidDel="00310DE6">
          <w:rPr>
            <w:rFonts w:asciiTheme="majorBidi" w:hAnsiTheme="majorBidi" w:cstheme="majorBidi"/>
            <w:sz w:val="24"/>
            <w:szCs w:val="24"/>
          </w:rPr>
          <w:delText xml:space="preserve">  </w:delText>
        </w:r>
      </w:del>
      <w:r w:rsidRPr="008E2D1F">
        <w:rPr>
          <w:rFonts w:asciiTheme="majorBidi" w:hAnsiTheme="majorBidi" w:cstheme="majorBidi"/>
          <w:sz w:val="24"/>
          <w:szCs w:val="24"/>
        </w:rPr>
        <w:t>ne pren</w:t>
      </w:r>
      <w:ins w:id="82" w:author="Rachid Ben Slama" w:date="2022-05-31T23:34:00Z">
        <w:r w:rsidR="00310DE6">
          <w:rPr>
            <w:rFonts w:asciiTheme="majorBidi" w:hAnsiTheme="majorBidi" w:cstheme="majorBidi"/>
            <w:sz w:val="24"/>
            <w:szCs w:val="24"/>
          </w:rPr>
          <w:t xml:space="preserve">nent </w:t>
        </w:r>
      </w:ins>
      <w:del w:id="83" w:author="Rachid Ben Slama" w:date="2022-05-31T23:34:00Z">
        <w:r w:rsidRPr="008E2D1F" w:rsidDel="00310DE6">
          <w:rPr>
            <w:rFonts w:asciiTheme="majorBidi" w:hAnsiTheme="majorBidi" w:cstheme="majorBidi"/>
            <w:sz w:val="24"/>
            <w:szCs w:val="24"/>
          </w:rPr>
          <w:delText>d</w:delText>
        </w:r>
      </w:del>
      <w:r w:rsidRPr="008E2D1F">
        <w:rPr>
          <w:rFonts w:asciiTheme="majorBidi" w:hAnsiTheme="majorBidi" w:cstheme="majorBidi"/>
          <w:sz w:val="24"/>
          <w:szCs w:val="24"/>
        </w:rPr>
        <w:t xml:space="preserve"> pas habituellement en considération les</w:t>
      </w:r>
      <w:ins w:id="84" w:author="Rachid Ben Slama" w:date="2022-05-31T23:35:00Z">
        <w:r w:rsidR="00310DE6">
          <w:rPr>
            <w:rFonts w:asciiTheme="majorBidi" w:hAnsiTheme="majorBidi" w:cstheme="majorBidi"/>
            <w:sz w:val="24"/>
            <w:szCs w:val="24"/>
          </w:rPr>
          <w:t xml:space="preserve"> caractéristiques initiales ou les </w:t>
        </w:r>
      </w:ins>
      <w:r w:rsidRPr="008E2D1F">
        <w:rPr>
          <w:rFonts w:asciiTheme="majorBidi" w:hAnsiTheme="majorBidi" w:cstheme="majorBidi"/>
          <w:sz w:val="24"/>
          <w:szCs w:val="24"/>
        </w:rPr>
        <w:t xml:space="preserve"> besoins d</w:t>
      </w:r>
      <w:ins w:id="85" w:author="Rachid Ben Slama" w:date="2022-05-31T23:36:00Z">
        <w:r w:rsidR="00310DE6">
          <w:rPr>
            <w:rFonts w:asciiTheme="majorBidi" w:hAnsiTheme="majorBidi" w:cstheme="majorBidi"/>
            <w:sz w:val="24"/>
            <w:szCs w:val="24"/>
          </w:rPr>
          <w:t xml:space="preserve">es  apprenants. </w:t>
        </w:r>
      </w:ins>
      <w:del w:id="86" w:author="Rachid Ben Slama" w:date="2022-05-31T23:36:00Z">
        <w:r w:rsidRPr="008E2D1F" w:rsidDel="00310DE6">
          <w:rPr>
            <w:rFonts w:asciiTheme="majorBidi" w:hAnsiTheme="majorBidi" w:cstheme="majorBidi"/>
            <w:sz w:val="24"/>
            <w:szCs w:val="24"/>
          </w:rPr>
          <w:delText>’un ou de plusieur</w:delText>
        </w:r>
      </w:del>
      <w:proofErr w:type="gramStart"/>
      <w:r w:rsidRPr="008E2D1F">
        <w:rPr>
          <w:rFonts w:asciiTheme="majorBidi" w:hAnsiTheme="majorBidi" w:cstheme="majorBidi"/>
          <w:sz w:val="24"/>
          <w:szCs w:val="24"/>
        </w:rPr>
        <w:t>s</w:t>
      </w:r>
      <w:proofErr w:type="gramEnd"/>
      <w:r w:rsidRPr="008E2D1F">
        <w:rPr>
          <w:rFonts w:asciiTheme="majorBidi" w:hAnsiTheme="majorBidi" w:cstheme="majorBidi"/>
          <w:sz w:val="24"/>
          <w:szCs w:val="24"/>
        </w:rPr>
        <w:t xml:space="preserve"> élèves ou étudiants. </w:t>
      </w:r>
    </w:p>
    <w:p w:rsidR="00C6198D" w:rsidRPr="008E2D1F" w:rsidRDefault="00C6198D" w:rsidP="00310DE6">
      <w:pPr>
        <w:pStyle w:val="Paragraphedeliste"/>
        <w:spacing w:line="360" w:lineRule="auto"/>
        <w:jc w:val="both"/>
        <w:rPr>
          <w:rFonts w:asciiTheme="majorBidi" w:hAnsiTheme="majorBidi" w:cstheme="majorBidi"/>
          <w:sz w:val="24"/>
          <w:szCs w:val="24"/>
        </w:rPr>
      </w:pPr>
      <w:r w:rsidRPr="008E2D1F">
        <w:rPr>
          <w:rFonts w:asciiTheme="majorBidi" w:hAnsiTheme="majorBidi" w:cstheme="majorBidi"/>
          <w:sz w:val="24"/>
          <w:szCs w:val="24"/>
        </w:rPr>
        <w:t xml:space="preserve">Tout cela soulève un énorme problème que nous allons essayer de résoudre </w:t>
      </w:r>
      <w:ins w:id="87" w:author="Rachid Ben Slama" w:date="2022-05-31T23:37:00Z">
        <w:r w:rsidR="00310DE6">
          <w:rPr>
            <w:rFonts w:asciiTheme="majorBidi" w:hAnsiTheme="majorBidi" w:cstheme="majorBidi"/>
            <w:sz w:val="24"/>
            <w:szCs w:val="24"/>
          </w:rPr>
          <w:t xml:space="preserve">à travers cette </w:t>
        </w:r>
      </w:ins>
      <w:del w:id="88" w:author="Rachid Ben Slama" w:date="2022-05-31T23:37:00Z">
        <w:r w:rsidRPr="008E2D1F" w:rsidDel="00310DE6">
          <w:rPr>
            <w:rFonts w:asciiTheme="majorBidi" w:hAnsiTheme="majorBidi" w:cstheme="majorBidi"/>
            <w:sz w:val="24"/>
            <w:szCs w:val="24"/>
          </w:rPr>
          <w:delText>avec l’aide de cette</w:delText>
        </w:r>
      </w:del>
      <w:r w:rsidRPr="008E2D1F">
        <w:rPr>
          <w:rFonts w:asciiTheme="majorBidi" w:hAnsiTheme="majorBidi" w:cstheme="majorBidi"/>
          <w:sz w:val="24"/>
          <w:szCs w:val="24"/>
        </w:rPr>
        <w:t xml:space="preserve"> plateforme</w:t>
      </w:r>
      <w:ins w:id="89" w:author="Rachid Ben Slama" w:date="2022-05-31T23:37:00Z">
        <w:r w:rsidR="00310DE6">
          <w:rPr>
            <w:rFonts w:asciiTheme="majorBidi" w:hAnsiTheme="majorBidi" w:cstheme="majorBidi"/>
            <w:sz w:val="24"/>
            <w:szCs w:val="24"/>
          </w:rPr>
          <w:t xml:space="preserve"> pour </w:t>
        </w:r>
        <w:proofErr w:type="spellStart"/>
        <w:r w:rsidR="00310DE6">
          <w:rPr>
            <w:rFonts w:asciiTheme="majorBidi" w:hAnsiTheme="majorBidi" w:cstheme="majorBidi"/>
            <w:sz w:val="24"/>
            <w:szCs w:val="24"/>
          </w:rPr>
          <w:t>réponre</w:t>
        </w:r>
        <w:proofErr w:type="spellEnd"/>
        <w:r w:rsidR="00310DE6">
          <w:rPr>
            <w:rFonts w:asciiTheme="majorBidi" w:hAnsiTheme="majorBidi" w:cstheme="majorBidi"/>
            <w:sz w:val="24"/>
            <w:szCs w:val="24"/>
          </w:rPr>
          <w:t xml:space="preserve"> à une </w:t>
        </w:r>
      </w:ins>
      <w:del w:id="90" w:author="Rachid Ben Slama" w:date="2022-05-31T23:37:00Z">
        <w:r w:rsidRPr="008E2D1F" w:rsidDel="00310DE6">
          <w:rPr>
            <w:rFonts w:asciiTheme="majorBidi" w:hAnsiTheme="majorBidi" w:cstheme="majorBidi"/>
            <w:sz w:val="24"/>
            <w:szCs w:val="24"/>
          </w:rPr>
          <w:delText xml:space="preserve">. En ce sens, une </w:delText>
        </w:r>
      </w:del>
      <w:r w:rsidRPr="008E2D1F">
        <w:rPr>
          <w:rFonts w:asciiTheme="majorBidi" w:hAnsiTheme="majorBidi" w:cstheme="majorBidi"/>
          <w:sz w:val="24"/>
          <w:szCs w:val="24"/>
        </w:rPr>
        <w:t xml:space="preserve">question fondamentale </w:t>
      </w:r>
      <w:del w:id="91" w:author="Rachid Ben Slama" w:date="2022-05-31T23:37:00Z">
        <w:r w:rsidRPr="008E2D1F" w:rsidDel="00310DE6">
          <w:rPr>
            <w:rFonts w:asciiTheme="majorBidi" w:hAnsiTheme="majorBidi" w:cstheme="majorBidi"/>
            <w:sz w:val="24"/>
            <w:szCs w:val="24"/>
          </w:rPr>
          <w:delText>se pose </w:delText>
        </w:r>
      </w:del>
      <w:del w:id="92" w:author="Rachid Ben Slama" w:date="2022-05-31T23:38:00Z">
        <w:r w:rsidRPr="008E2D1F" w:rsidDel="00310DE6">
          <w:rPr>
            <w:rFonts w:asciiTheme="majorBidi" w:hAnsiTheme="majorBidi" w:cstheme="majorBidi"/>
            <w:sz w:val="24"/>
            <w:szCs w:val="24"/>
          </w:rPr>
          <w:delText>:</w:delText>
        </w:r>
      </w:del>
      <w:r w:rsidRPr="008E2D1F">
        <w:rPr>
          <w:rFonts w:asciiTheme="majorBidi" w:hAnsiTheme="majorBidi" w:cstheme="majorBidi"/>
          <w:sz w:val="24"/>
          <w:szCs w:val="24"/>
        </w:rPr>
        <w:t xml:space="preserve"> </w:t>
      </w:r>
      <w:ins w:id="93" w:author="Rachid Ben Slama" w:date="2022-05-31T23:38:00Z">
        <w:r w:rsidR="00310DE6">
          <w:rPr>
            <w:rFonts w:asciiTheme="majorBidi" w:hAnsiTheme="majorBidi" w:cstheme="majorBidi"/>
            <w:sz w:val="24"/>
            <w:szCs w:val="24"/>
          </w:rPr>
          <w:t>« </w:t>
        </w:r>
      </w:ins>
      <w:ins w:id="94" w:author="Rachid Ben Slama" w:date="2022-05-31T23:32:00Z">
        <w:r w:rsidR="00E610E8">
          <w:rPr>
            <w:rFonts w:asciiTheme="majorBidi" w:hAnsiTheme="majorBidi" w:cstheme="majorBidi"/>
            <w:sz w:val="24"/>
            <w:szCs w:val="24"/>
          </w:rPr>
          <w:t>C</w:t>
        </w:r>
      </w:ins>
      <w:del w:id="95" w:author="Rachid Ben Slama" w:date="2022-05-31T23:32:00Z">
        <w:r w:rsidRPr="008E2D1F" w:rsidDel="00E610E8">
          <w:rPr>
            <w:rFonts w:asciiTheme="majorBidi" w:hAnsiTheme="majorBidi" w:cstheme="majorBidi"/>
            <w:sz w:val="24"/>
            <w:szCs w:val="24"/>
          </w:rPr>
          <w:delText>c</w:delText>
        </w:r>
      </w:del>
      <w:r w:rsidRPr="008E2D1F">
        <w:rPr>
          <w:rFonts w:asciiTheme="majorBidi" w:hAnsiTheme="majorBidi" w:cstheme="majorBidi"/>
          <w:sz w:val="24"/>
          <w:szCs w:val="24"/>
        </w:rPr>
        <w:t>omment pouvons-nous-mieux aider ces personnes ?</w:t>
      </w:r>
      <w:ins w:id="96" w:author="Rachid Ben Slama" w:date="2022-05-31T23:38:00Z">
        <w:r w:rsidR="00310DE6">
          <w:rPr>
            <w:rFonts w:asciiTheme="majorBidi" w:hAnsiTheme="majorBidi" w:cstheme="majorBidi"/>
            <w:sz w:val="24"/>
            <w:szCs w:val="24"/>
          </w:rPr>
          <w:t> ».</w:t>
        </w:r>
      </w:ins>
      <w:r w:rsidRPr="008E2D1F">
        <w:rPr>
          <w:rFonts w:asciiTheme="majorBidi" w:hAnsiTheme="majorBidi" w:cstheme="majorBidi"/>
          <w:sz w:val="24"/>
          <w:szCs w:val="24"/>
        </w:rPr>
        <w:t xml:space="preserve"> </w:t>
      </w:r>
      <w:r>
        <w:rPr>
          <w:rFonts w:asciiTheme="majorBidi" w:hAnsiTheme="majorBidi" w:cstheme="majorBidi"/>
          <w:sz w:val="24"/>
          <w:szCs w:val="24"/>
        </w:rPr>
        <w:t xml:space="preserve"> </w:t>
      </w:r>
    </w:p>
    <w:p w:rsidR="00C6198D" w:rsidRPr="000B4C97" w:rsidRDefault="00C6198D" w:rsidP="00C6198D">
      <w:pPr>
        <w:pStyle w:val="Titre1"/>
        <w:numPr>
          <w:ilvl w:val="0"/>
          <w:numId w:val="6"/>
        </w:numPr>
        <w:spacing w:line="360" w:lineRule="auto"/>
        <w:rPr>
          <w:rFonts w:cs="Times New Roman"/>
          <w:b w:val="0"/>
          <w:color w:val="000000" w:themeColor="text1"/>
        </w:rPr>
      </w:pPr>
      <w:bookmarkStart w:id="97" w:name="_Toc104390666"/>
      <w:r w:rsidRPr="000B4C97">
        <w:rPr>
          <w:rFonts w:cs="Times New Roman"/>
          <w:b w:val="0"/>
          <w:color w:val="000000" w:themeColor="text1"/>
        </w:rPr>
        <w:t>Objectif du projet :</w:t>
      </w:r>
      <w:bookmarkEnd w:id="97"/>
    </w:p>
    <w:p w:rsidR="00C6198D" w:rsidRPr="00E6687C" w:rsidRDefault="00C6198D" w:rsidP="004249D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Pr="00E6687C">
        <w:rPr>
          <w:rFonts w:asciiTheme="majorBidi" w:hAnsiTheme="majorBidi" w:cstheme="majorBidi"/>
          <w:sz w:val="24"/>
          <w:szCs w:val="24"/>
        </w:rPr>
        <w:t xml:space="preserve">Le système vise selon son objectif global </w:t>
      </w:r>
      <w:del w:id="98" w:author="Rachid Ben Slama" w:date="2022-05-31T00:01:00Z">
        <w:r w:rsidRPr="00E6687C" w:rsidDel="00A20FC5">
          <w:rPr>
            <w:rFonts w:asciiTheme="majorBidi" w:hAnsiTheme="majorBidi" w:cstheme="majorBidi"/>
            <w:sz w:val="24"/>
            <w:szCs w:val="24"/>
          </w:rPr>
          <w:delText>a</w:delText>
        </w:r>
      </w:del>
      <w:ins w:id="99" w:author="Rachid Ben Slama" w:date="2022-05-31T00:01:00Z">
        <w:r w:rsidR="00A20FC5">
          <w:rPr>
            <w:rFonts w:asciiTheme="majorBidi" w:hAnsiTheme="majorBidi" w:cstheme="majorBidi"/>
            <w:sz w:val="24"/>
            <w:szCs w:val="24"/>
          </w:rPr>
          <w:t>à</w:t>
        </w:r>
      </w:ins>
      <w:r w:rsidRPr="00E6687C">
        <w:rPr>
          <w:rFonts w:asciiTheme="majorBidi" w:hAnsiTheme="majorBidi" w:cstheme="majorBidi"/>
          <w:sz w:val="24"/>
          <w:szCs w:val="24"/>
        </w:rPr>
        <w:t xml:space="preserve"> cré</w:t>
      </w:r>
      <w:ins w:id="100" w:author="Rachid Ben Slama" w:date="2022-05-31T00:01:00Z">
        <w:r w:rsidR="00A20FC5">
          <w:rPr>
            <w:rFonts w:asciiTheme="majorBidi" w:hAnsiTheme="majorBidi" w:cstheme="majorBidi"/>
            <w:sz w:val="24"/>
            <w:szCs w:val="24"/>
          </w:rPr>
          <w:t>er</w:t>
        </w:r>
      </w:ins>
      <w:del w:id="101" w:author="Rachid Ben Slama" w:date="2022-05-31T00:01:00Z">
        <w:r w:rsidRPr="00E6687C" w:rsidDel="00A20FC5">
          <w:rPr>
            <w:rFonts w:asciiTheme="majorBidi" w:hAnsiTheme="majorBidi" w:cstheme="majorBidi"/>
            <w:sz w:val="24"/>
            <w:szCs w:val="24"/>
          </w:rPr>
          <w:delText>é</w:delText>
        </w:r>
      </w:del>
      <w:r w:rsidRPr="00E6687C">
        <w:rPr>
          <w:rFonts w:asciiTheme="majorBidi" w:hAnsiTheme="majorBidi" w:cstheme="majorBidi"/>
          <w:sz w:val="24"/>
          <w:szCs w:val="24"/>
        </w:rPr>
        <w:t xml:space="preserve"> une plateforme d’apprentissage spécifique</w:t>
      </w:r>
      <w:ins w:id="102" w:author="Rachid Ben Slama" w:date="2022-06-01T00:11:00Z">
        <w:r w:rsidR="00E35588">
          <w:rPr>
            <w:rFonts w:asciiTheme="majorBidi" w:hAnsiTheme="majorBidi" w:cstheme="majorBidi"/>
            <w:sz w:val="24"/>
            <w:szCs w:val="24"/>
          </w:rPr>
          <w:t>, nommée dans la suite du rapport  « Power Online Learning</w:t>
        </w:r>
      </w:ins>
      <w:ins w:id="103" w:author="Rachid Ben Slama" w:date="2022-06-01T00:13:00Z">
        <w:r w:rsidR="00E35588">
          <w:rPr>
            <w:rFonts w:asciiTheme="majorBidi" w:hAnsiTheme="majorBidi" w:cstheme="majorBidi"/>
            <w:sz w:val="24"/>
            <w:szCs w:val="24"/>
          </w:rPr>
          <w:t xml:space="preserve"> Software</w:t>
        </w:r>
      </w:ins>
      <w:ins w:id="104" w:author="Rachid Ben Slama" w:date="2022-06-01T00:12:00Z">
        <w:r w:rsidR="00E35588">
          <w:rPr>
            <w:rFonts w:asciiTheme="majorBidi" w:hAnsiTheme="majorBidi" w:cstheme="majorBidi"/>
            <w:sz w:val="24"/>
            <w:szCs w:val="24"/>
          </w:rPr>
          <w:t xml:space="preserve"> POL »</w:t>
        </w:r>
      </w:ins>
      <w:ins w:id="105" w:author="Rachid Ben Slama" w:date="2022-06-01T00:11:00Z">
        <w:r w:rsidR="00E35588">
          <w:rPr>
            <w:rFonts w:asciiTheme="majorBidi" w:hAnsiTheme="majorBidi" w:cstheme="majorBidi"/>
            <w:sz w:val="24"/>
            <w:szCs w:val="24"/>
          </w:rPr>
          <w:t xml:space="preserve"> </w:t>
        </w:r>
      </w:ins>
      <w:r w:rsidRPr="00E6687C">
        <w:rPr>
          <w:rFonts w:asciiTheme="majorBidi" w:hAnsiTheme="majorBidi" w:cstheme="majorBidi"/>
          <w:sz w:val="24"/>
          <w:szCs w:val="24"/>
        </w:rPr>
        <w:t xml:space="preserve"> qui permet de soutenir l’échange et la collaboration des apprenants entre eux et avec des professionnels. Elle permettr</w:t>
      </w:r>
      <w:ins w:id="106" w:author="Rachid Ben Slama" w:date="2022-05-31T00:15:00Z">
        <w:r w:rsidR="004249D7">
          <w:rPr>
            <w:rFonts w:asciiTheme="majorBidi" w:hAnsiTheme="majorBidi" w:cstheme="majorBidi"/>
            <w:sz w:val="24"/>
            <w:szCs w:val="24"/>
          </w:rPr>
          <w:t>a</w:t>
        </w:r>
      </w:ins>
      <w:del w:id="107" w:author="Rachid Ben Slama" w:date="2022-05-31T00:15:00Z">
        <w:r w:rsidRPr="00E6687C" w:rsidDel="004249D7">
          <w:rPr>
            <w:rFonts w:asciiTheme="majorBidi" w:hAnsiTheme="majorBidi" w:cstheme="majorBidi"/>
            <w:sz w:val="24"/>
            <w:szCs w:val="24"/>
          </w:rPr>
          <w:delText>e</w:delText>
        </w:r>
      </w:del>
      <w:r w:rsidRPr="00E6687C">
        <w:rPr>
          <w:rFonts w:asciiTheme="majorBidi" w:hAnsiTheme="majorBidi" w:cstheme="majorBidi"/>
          <w:sz w:val="24"/>
          <w:szCs w:val="24"/>
        </w:rPr>
        <w:t xml:space="preserve"> également de capitaliser les données didactiques, de faciliter l’extraction selon plusieurs critères, les anciennes études de cas</w:t>
      </w:r>
      <w:ins w:id="108" w:author="Rachid Ben Slama" w:date="2022-05-31T00:16:00Z">
        <w:r w:rsidR="004249D7">
          <w:rPr>
            <w:rFonts w:asciiTheme="majorBidi" w:hAnsiTheme="majorBidi" w:cstheme="majorBidi"/>
            <w:sz w:val="24"/>
            <w:szCs w:val="24"/>
          </w:rPr>
          <w:t xml:space="preserve"> sous forme des leçons guidés.</w:t>
        </w:r>
      </w:ins>
      <w:r w:rsidRPr="00E6687C">
        <w:rPr>
          <w:rFonts w:asciiTheme="majorBidi" w:hAnsiTheme="majorBidi" w:cstheme="majorBidi"/>
          <w:sz w:val="24"/>
          <w:szCs w:val="24"/>
        </w:rPr>
        <w:t xml:space="preserve"> </w:t>
      </w:r>
      <w:del w:id="109" w:author="Rachid Ben Slama" w:date="2022-05-31T00:17:00Z">
        <w:r w:rsidRPr="00E6687C" w:rsidDel="004249D7">
          <w:rPr>
            <w:rFonts w:asciiTheme="majorBidi" w:hAnsiTheme="majorBidi" w:cstheme="majorBidi"/>
            <w:sz w:val="24"/>
            <w:szCs w:val="24"/>
          </w:rPr>
          <w:delText>(</w:delText>
        </w:r>
      </w:del>
      <w:del w:id="110" w:author="Rachid Ben Slama" w:date="2022-05-31T00:16:00Z">
        <w:r w:rsidRPr="00E6687C" w:rsidDel="004249D7">
          <w:rPr>
            <w:rFonts w:asciiTheme="majorBidi" w:hAnsiTheme="majorBidi" w:cstheme="majorBidi"/>
            <w:sz w:val="24"/>
            <w:szCs w:val="24"/>
          </w:rPr>
          <w:delText>DS, Examens, TP, etc.)</w:delText>
        </w:r>
      </w:del>
      <w:del w:id="111" w:author="Rachid Ben Slama" w:date="2022-05-31T00:17:00Z">
        <w:r w:rsidRPr="00E6687C" w:rsidDel="004249D7">
          <w:rPr>
            <w:rFonts w:asciiTheme="majorBidi" w:hAnsiTheme="majorBidi" w:cstheme="majorBidi"/>
            <w:sz w:val="24"/>
            <w:szCs w:val="24"/>
          </w:rPr>
          <w:delText xml:space="preserve"> et des cours bien guidé. </w:delText>
        </w:r>
      </w:del>
    </w:p>
    <w:p w:rsidR="00C6198D" w:rsidRDefault="00C6198D" w:rsidP="00C6198D">
      <w:pPr>
        <w:spacing w:line="360" w:lineRule="auto"/>
        <w:jc w:val="both"/>
        <w:rPr>
          <w:rFonts w:asciiTheme="majorBidi" w:hAnsiTheme="majorBidi" w:cstheme="majorBidi"/>
          <w:b/>
          <w:bCs/>
        </w:rPr>
      </w:pPr>
      <w:r w:rsidRPr="00E6687C">
        <w:rPr>
          <w:rFonts w:asciiTheme="majorBidi" w:hAnsiTheme="majorBidi" w:cstheme="majorBidi"/>
          <w:b/>
          <w:bCs/>
        </w:rPr>
        <w:t xml:space="preserve">Résultats Attendus : </w:t>
      </w:r>
    </w:p>
    <w:p w:rsidR="00C6198D" w:rsidRPr="005460DD" w:rsidRDefault="00C6198D" w:rsidP="00C6198D">
      <w:pPr>
        <w:pStyle w:val="Paragraphedeliste"/>
        <w:numPr>
          <w:ilvl w:val="0"/>
          <w:numId w:val="9"/>
        </w:numPr>
        <w:spacing w:line="360" w:lineRule="auto"/>
        <w:jc w:val="both"/>
        <w:rPr>
          <w:rFonts w:asciiTheme="majorBidi" w:hAnsiTheme="majorBidi" w:cstheme="majorBidi"/>
          <w:sz w:val="24"/>
          <w:szCs w:val="24"/>
        </w:rPr>
      </w:pPr>
      <w:r w:rsidRPr="005460DD">
        <w:rPr>
          <w:rFonts w:asciiTheme="majorBidi" w:hAnsiTheme="majorBidi" w:cstheme="majorBidi"/>
          <w:sz w:val="24"/>
          <w:szCs w:val="24"/>
        </w:rPr>
        <w:t>Une interface pour chaque acteur.</w:t>
      </w:r>
    </w:p>
    <w:p w:rsidR="00C6198D" w:rsidRDefault="00C6198D" w:rsidP="004249D7">
      <w:pPr>
        <w:pStyle w:val="Paragraphedeliste"/>
        <w:numPr>
          <w:ilvl w:val="0"/>
          <w:numId w:val="9"/>
        </w:numPr>
        <w:spacing w:line="360" w:lineRule="auto"/>
        <w:jc w:val="both"/>
        <w:rPr>
          <w:rFonts w:asciiTheme="majorBidi" w:hAnsiTheme="majorBidi" w:cstheme="majorBidi"/>
          <w:sz w:val="24"/>
          <w:szCs w:val="24"/>
        </w:rPr>
      </w:pPr>
      <w:r w:rsidRPr="005460DD">
        <w:rPr>
          <w:rFonts w:asciiTheme="majorBidi" w:hAnsiTheme="majorBidi" w:cstheme="majorBidi"/>
          <w:sz w:val="24"/>
          <w:szCs w:val="24"/>
        </w:rPr>
        <w:t xml:space="preserve">Un système informatique </w:t>
      </w:r>
      <w:r>
        <w:rPr>
          <w:rFonts w:asciiTheme="majorBidi" w:hAnsiTheme="majorBidi" w:cstheme="majorBidi"/>
          <w:sz w:val="24"/>
          <w:szCs w:val="24"/>
        </w:rPr>
        <w:t>de partage, de capitalisation, de réaction et d’extraction d</w:t>
      </w:r>
      <w:ins w:id="112" w:author="Rachid Ben Slama" w:date="2022-05-31T00:17:00Z">
        <w:r w:rsidR="004249D7">
          <w:rPr>
            <w:rFonts w:asciiTheme="majorBidi" w:hAnsiTheme="majorBidi" w:cstheme="majorBidi"/>
            <w:sz w:val="24"/>
            <w:szCs w:val="24"/>
          </w:rPr>
          <w:t>u</w:t>
        </w:r>
      </w:ins>
      <w:del w:id="113" w:author="Rachid Ben Slama" w:date="2022-05-31T00:17:00Z">
        <w:r w:rsidDel="004249D7">
          <w:rPr>
            <w:rFonts w:asciiTheme="majorBidi" w:hAnsiTheme="majorBidi" w:cstheme="majorBidi"/>
            <w:sz w:val="24"/>
            <w:szCs w:val="24"/>
          </w:rPr>
          <w:delText>es</w:delText>
        </w:r>
      </w:del>
      <w:r>
        <w:rPr>
          <w:rFonts w:asciiTheme="majorBidi" w:hAnsiTheme="majorBidi" w:cstheme="majorBidi"/>
          <w:sz w:val="24"/>
          <w:szCs w:val="24"/>
        </w:rPr>
        <w:t xml:space="preserve"> contenu</w:t>
      </w:r>
      <w:del w:id="114" w:author="Rachid Ben Slama" w:date="2022-05-31T00:17:00Z">
        <w:r w:rsidDel="004249D7">
          <w:rPr>
            <w:rFonts w:asciiTheme="majorBidi" w:hAnsiTheme="majorBidi" w:cstheme="majorBidi"/>
            <w:sz w:val="24"/>
            <w:szCs w:val="24"/>
          </w:rPr>
          <w:delText>s</w:delText>
        </w:r>
      </w:del>
      <w:r>
        <w:rPr>
          <w:rFonts w:asciiTheme="majorBidi" w:hAnsiTheme="majorBidi" w:cstheme="majorBidi"/>
          <w:sz w:val="24"/>
          <w:szCs w:val="24"/>
        </w:rPr>
        <w:t xml:space="preserve"> didactique selon plusieurs </w:t>
      </w:r>
      <w:r w:rsidRPr="00875290">
        <w:rPr>
          <w:rFonts w:asciiTheme="majorBidi" w:hAnsiTheme="majorBidi" w:cstheme="majorBidi"/>
          <w:color w:val="FF0000"/>
          <w:sz w:val="24"/>
          <w:szCs w:val="24"/>
        </w:rPr>
        <w:t>critères</w:t>
      </w:r>
      <w:r>
        <w:rPr>
          <w:rFonts w:asciiTheme="majorBidi" w:hAnsiTheme="majorBidi" w:cstheme="majorBidi"/>
          <w:sz w:val="24"/>
          <w:szCs w:val="24"/>
        </w:rPr>
        <w:t xml:space="preserve">. </w:t>
      </w:r>
    </w:p>
    <w:p w:rsidR="00C6198D" w:rsidRDefault="00C6198D" w:rsidP="00C6198D">
      <w:pPr>
        <w:pStyle w:val="Paragraphedeliste"/>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Un système de création, de vente et d’achat des cours.</w:t>
      </w:r>
      <w:r w:rsidRPr="005460DD">
        <w:rPr>
          <w:rFonts w:asciiTheme="majorBidi" w:hAnsiTheme="majorBidi" w:cstheme="majorBidi"/>
          <w:sz w:val="24"/>
          <w:szCs w:val="24"/>
        </w:rPr>
        <w:tab/>
      </w:r>
    </w:p>
    <w:p w:rsidR="00C6198D" w:rsidRDefault="00C6198D" w:rsidP="00C6198D">
      <w:pPr>
        <w:pStyle w:val="Paragraphedeliste"/>
        <w:numPr>
          <w:ilvl w:val="0"/>
          <w:numId w:val="9"/>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Un système d’administration, de configuration et de gestion. </w:t>
      </w:r>
    </w:p>
    <w:p w:rsidR="00C6198D" w:rsidRPr="00C81234" w:rsidRDefault="00C6198D" w:rsidP="00C6198D">
      <w:pPr>
        <w:pStyle w:val="Paragraphedeliste"/>
        <w:spacing w:line="360" w:lineRule="auto"/>
        <w:ind w:left="2484"/>
        <w:jc w:val="both"/>
        <w:rPr>
          <w:rFonts w:asciiTheme="majorBidi" w:hAnsiTheme="majorBidi" w:cstheme="majorBidi"/>
          <w:sz w:val="24"/>
          <w:szCs w:val="24"/>
        </w:rPr>
      </w:pPr>
      <w:r w:rsidRPr="0012668A">
        <w:rPr>
          <w:rFonts w:asciiTheme="majorBidi" w:hAnsiTheme="majorBidi" w:cstheme="majorBidi"/>
          <w:sz w:val="24"/>
          <w:szCs w:val="24"/>
        </w:rPr>
        <w:tab/>
      </w:r>
      <w:r w:rsidRPr="0012668A">
        <w:rPr>
          <w:rFonts w:asciiTheme="majorBidi" w:hAnsiTheme="majorBidi" w:cstheme="majorBidi"/>
          <w:sz w:val="24"/>
          <w:szCs w:val="24"/>
        </w:rPr>
        <w:tab/>
      </w:r>
      <w:r w:rsidRPr="0012668A">
        <w:rPr>
          <w:rFonts w:asciiTheme="majorBidi" w:hAnsiTheme="majorBidi" w:cstheme="majorBidi"/>
          <w:sz w:val="24"/>
          <w:szCs w:val="24"/>
        </w:rPr>
        <w:tab/>
      </w:r>
      <w:r w:rsidRPr="0012668A">
        <w:rPr>
          <w:rFonts w:asciiTheme="majorBidi" w:hAnsiTheme="majorBidi" w:cstheme="majorBidi"/>
          <w:sz w:val="24"/>
          <w:szCs w:val="24"/>
        </w:rPr>
        <w:tab/>
      </w:r>
      <w:r w:rsidRPr="0012668A">
        <w:rPr>
          <w:rFonts w:asciiTheme="majorBidi" w:hAnsiTheme="majorBidi" w:cstheme="majorBidi"/>
          <w:sz w:val="24"/>
          <w:szCs w:val="24"/>
        </w:rPr>
        <w:tab/>
      </w:r>
      <w:r w:rsidRPr="0012668A">
        <w:rPr>
          <w:rFonts w:asciiTheme="majorBidi" w:hAnsiTheme="majorBidi" w:cstheme="majorBidi"/>
          <w:sz w:val="24"/>
          <w:szCs w:val="24"/>
        </w:rPr>
        <w:tab/>
      </w:r>
      <w:r w:rsidRPr="0012668A">
        <w:rPr>
          <w:rFonts w:asciiTheme="majorBidi" w:hAnsiTheme="majorBidi" w:cstheme="majorBidi"/>
          <w:sz w:val="24"/>
          <w:szCs w:val="24"/>
        </w:rPr>
        <w:tab/>
      </w:r>
    </w:p>
    <w:p w:rsidR="00C6198D" w:rsidRPr="000B4C97" w:rsidRDefault="00C6198D" w:rsidP="00C6198D">
      <w:pPr>
        <w:pStyle w:val="Titre1"/>
        <w:numPr>
          <w:ilvl w:val="0"/>
          <w:numId w:val="6"/>
        </w:numPr>
        <w:spacing w:line="360" w:lineRule="auto"/>
        <w:rPr>
          <w:rFonts w:cs="Times New Roman"/>
          <w:b w:val="0"/>
          <w:color w:val="000000" w:themeColor="text1"/>
        </w:rPr>
      </w:pPr>
      <w:bookmarkStart w:id="115" w:name="_Toc104390667"/>
      <w:r w:rsidRPr="000B4C97">
        <w:rPr>
          <w:rFonts w:cs="Times New Roman"/>
          <w:b w:val="0"/>
          <w:color w:val="000000" w:themeColor="text1"/>
        </w:rPr>
        <w:t>Etude de l’existant :</w:t>
      </w:r>
      <w:bookmarkEnd w:id="115"/>
      <w:r w:rsidRPr="000B4C97">
        <w:rPr>
          <w:rFonts w:cs="Times New Roman"/>
          <w:b w:val="0"/>
          <w:color w:val="000000" w:themeColor="text1"/>
        </w:rPr>
        <w:t xml:space="preserve"> </w:t>
      </w:r>
    </w:p>
    <w:p w:rsidR="00C6198D" w:rsidRPr="00FD00AC" w:rsidRDefault="00C6198D" w:rsidP="00310DE6">
      <w:pPr>
        <w:spacing w:line="360" w:lineRule="auto"/>
        <w:jc w:val="both"/>
        <w:rPr>
          <w:rFonts w:asciiTheme="majorBidi" w:hAnsiTheme="majorBidi" w:cstheme="majorBidi"/>
          <w:sz w:val="24"/>
          <w:szCs w:val="24"/>
        </w:rPr>
        <w:pPrChange w:id="116" w:author="Rachid Ben Slama" w:date="2022-05-31T23:39:00Z">
          <w:pPr>
            <w:spacing w:line="360" w:lineRule="auto"/>
          </w:pPr>
        </w:pPrChange>
      </w:pPr>
      <w:r w:rsidRPr="00FD00AC">
        <w:rPr>
          <w:rFonts w:asciiTheme="majorBidi" w:hAnsiTheme="majorBidi" w:cstheme="majorBidi"/>
          <w:sz w:val="24"/>
          <w:szCs w:val="24"/>
        </w:rPr>
        <w:t>L'analyse de l'existant révélera diverses lacunes au sein des plateformes actuelles pour les combler</w:t>
      </w:r>
    </w:p>
    <w:p w:rsidR="00C6198D" w:rsidRPr="00FD00AC" w:rsidRDefault="00C6198D" w:rsidP="00C6198D">
      <w:pPr>
        <w:spacing w:line="360" w:lineRule="auto"/>
        <w:jc w:val="both"/>
        <w:rPr>
          <w:rFonts w:asciiTheme="majorBidi" w:hAnsiTheme="majorBidi" w:cstheme="majorBidi"/>
          <w:sz w:val="24"/>
          <w:szCs w:val="24"/>
        </w:rPr>
      </w:pPr>
      <w:r w:rsidRPr="00FD00AC">
        <w:rPr>
          <w:rFonts w:asciiTheme="majorBidi" w:hAnsiTheme="majorBidi" w:cstheme="majorBidi"/>
          <w:sz w:val="24"/>
          <w:szCs w:val="24"/>
        </w:rPr>
        <w:t>Cette analyse repose essentiellement sur trois phases :</w:t>
      </w:r>
    </w:p>
    <w:p w:rsidR="00C6198D" w:rsidRPr="000B4C97" w:rsidRDefault="00C6198D" w:rsidP="00C6198D">
      <w:pPr>
        <w:pStyle w:val="Titre2"/>
        <w:numPr>
          <w:ilvl w:val="1"/>
          <w:numId w:val="6"/>
        </w:numPr>
        <w:spacing w:line="360" w:lineRule="auto"/>
        <w:rPr>
          <w:rFonts w:cs="Times New Roman"/>
          <w:color w:val="000000" w:themeColor="text1"/>
          <w:szCs w:val="28"/>
        </w:rPr>
      </w:pPr>
      <w:bookmarkStart w:id="117" w:name="_Toc104390668"/>
      <w:r w:rsidRPr="000B4C97">
        <w:rPr>
          <w:rFonts w:cs="Times New Roman"/>
          <w:color w:val="000000" w:themeColor="text1"/>
          <w:szCs w:val="28"/>
        </w:rPr>
        <w:t>Description de l’existant :</w:t>
      </w:r>
      <w:bookmarkEnd w:id="117"/>
    </w:p>
    <w:p w:rsidR="00C6198D" w:rsidRPr="00FD00AC" w:rsidRDefault="00C6198D" w:rsidP="00310DE6">
      <w:pPr>
        <w:spacing w:line="360" w:lineRule="auto"/>
        <w:jc w:val="both"/>
        <w:rPr>
          <w:rFonts w:asciiTheme="majorBidi" w:hAnsiTheme="majorBidi" w:cstheme="majorBidi"/>
          <w:sz w:val="24"/>
          <w:szCs w:val="24"/>
        </w:rPr>
      </w:pPr>
      <w:r w:rsidRPr="00FD00AC">
        <w:rPr>
          <w:rFonts w:asciiTheme="majorBidi" w:hAnsiTheme="majorBidi" w:cstheme="majorBidi"/>
          <w:sz w:val="24"/>
          <w:szCs w:val="24"/>
        </w:rPr>
        <w:t xml:space="preserve"> </w:t>
      </w:r>
      <w:r>
        <w:rPr>
          <w:rFonts w:asciiTheme="majorBidi" w:hAnsiTheme="majorBidi" w:cstheme="majorBidi"/>
          <w:sz w:val="24"/>
          <w:szCs w:val="24"/>
        </w:rPr>
        <w:t xml:space="preserve">    </w:t>
      </w:r>
      <w:r w:rsidRPr="00FD00AC">
        <w:rPr>
          <w:rFonts w:asciiTheme="majorBidi" w:hAnsiTheme="majorBidi" w:cstheme="majorBidi"/>
          <w:sz w:val="24"/>
          <w:szCs w:val="24"/>
        </w:rPr>
        <w:t xml:space="preserve">Aujourd’hui, les plateformes d’apprentissage à distance deviennent un outil indispensable pour  </w:t>
      </w:r>
      <w:del w:id="118" w:author="Rachid Ben Slama" w:date="2022-05-31T23:40:00Z">
        <w:r w:rsidRPr="00FD00AC" w:rsidDel="00310DE6">
          <w:rPr>
            <w:rFonts w:asciiTheme="majorBidi" w:hAnsiTheme="majorBidi" w:cstheme="majorBidi"/>
            <w:sz w:val="24"/>
            <w:szCs w:val="24"/>
          </w:rPr>
          <w:delText xml:space="preserve">  </w:delText>
        </w:r>
      </w:del>
      <w:r w:rsidRPr="00FD00AC">
        <w:rPr>
          <w:rFonts w:asciiTheme="majorBidi" w:hAnsiTheme="majorBidi" w:cstheme="majorBidi"/>
          <w:sz w:val="24"/>
          <w:szCs w:val="24"/>
        </w:rPr>
        <w:t>diffuser une variété de données didactique pour les apprenants et à lever les limites des systèmes éducatifs traditionnels. Dans cette phase, nous explo</w:t>
      </w:r>
      <w:del w:id="119" w:author="Rachid Ben Slama" w:date="2022-05-31T23:41:00Z">
        <w:r w:rsidRPr="00FD00AC" w:rsidDel="00310DE6">
          <w:rPr>
            <w:rFonts w:asciiTheme="majorBidi" w:hAnsiTheme="majorBidi" w:cstheme="majorBidi"/>
            <w:sz w:val="24"/>
            <w:szCs w:val="24"/>
          </w:rPr>
          <w:delText>re</w:delText>
        </w:r>
      </w:del>
      <w:r w:rsidRPr="00FD00AC">
        <w:rPr>
          <w:rFonts w:asciiTheme="majorBidi" w:hAnsiTheme="majorBidi" w:cstheme="majorBidi"/>
          <w:sz w:val="24"/>
          <w:szCs w:val="24"/>
        </w:rPr>
        <w:t xml:space="preserve">rons </w:t>
      </w:r>
      <w:del w:id="120" w:author="Rachid Ben Slama" w:date="2022-05-31T23:42:00Z">
        <w:r w:rsidRPr="00FD00AC" w:rsidDel="00310DE6">
          <w:rPr>
            <w:rFonts w:asciiTheme="majorBidi" w:hAnsiTheme="majorBidi" w:cstheme="majorBidi"/>
            <w:sz w:val="24"/>
            <w:szCs w:val="24"/>
          </w:rPr>
          <w:delText>certains de ces</w:delText>
        </w:r>
      </w:del>
      <w:ins w:id="121" w:author="Rachid Ben Slama" w:date="2022-05-31T23:42:00Z">
        <w:r w:rsidR="00310DE6">
          <w:rPr>
            <w:rFonts w:asciiTheme="majorBidi" w:hAnsiTheme="majorBidi" w:cstheme="majorBidi"/>
            <w:sz w:val="24"/>
            <w:szCs w:val="24"/>
          </w:rPr>
          <w:t>des exemples.</w:t>
        </w:r>
      </w:ins>
      <w:r w:rsidRPr="00FD00AC">
        <w:rPr>
          <w:rFonts w:asciiTheme="majorBidi" w:hAnsiTheme="majorBidi" w:cstheme="majorBidi"/>
          <w:sz w:val="24"/>
          <w:szCs w:val="24"/>
        </w:rPr>
        <w:t xml:space="preserve"> </w:t>
      </w:r>
      <w:del w:id="122" w:author="Rachid Ben Slama" w:date="2022-05-31T23:42:00Z">
        <w:r w:rsidRPr="00FD00AC" w:rsidDel="00310DE6">
          <w:rPr>
            <w:rFonts w:asciiTheme="majorBidi" w:hAnsiTheme="majorBidi" w:cstheme="majorBidi"/>
            <w:sz w:val="24"/>
            <w:szCs w:val="24"/>
          </w:rPr>
          <w:delText>plateformes.</w:delText>
        </w:r>
      </w:del>
    </w:p>
    <w:p w:rsidR="00C6198D" w:rsidRPr="000B4C97" w:rsidRDefault="00C6198D" w:rsidP="00C6198D">
      <w:pPr>
        <w:pStyle w:val="Titre2"/>
        <w:numPr>
          <w:ilvl w:val="1"/>
          <w:numId w:val="6"/>
        </w:numPr>
        <w:spacing w:line="360" w:lineRule="auto"/>
        <w:rPr>
          <w:rFonts w:cs="Times New Roman"/>
          <w:color w:val="000000" w:themeColor="text1"/>
          <w:szCs w:val="28"/>
        </w:rPr>
      </w:pPr>
      <w:bookmarkStart w:id="123" w:name="_Toc104390669"/>
      <w:r w:rsidRPr="000B4C97">
        <w:rPr>
          <w:rFonts w:cs="Times New Roman"/>
          <w:color w:val="000000" w:themeColor="text1"/>
          <w:szCs w:val="28"/>
        </w:rPr>
        <w:t>Critique de l’existant :</w:t>
      </w:r>
      <w:bookmarkEnd w:id="123"/>
    </w:p>
    <w:p w:rsidR="00C6198D" w:rsidRDefault="00C6198D" w:rsidP="00C6198D">
      <w:pPr>
        <w:pStyle w:val="Lgende"/>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899"/>
      </w:tblGrid>
      <w:tr w:rsidR="00C6198D" w:rsidRPr="00BB6FA3" w:rsidTr="003E6259">
        <w:trPr>
          <w:trHeight w:val="122"/>
        </w:trPr>
        <w:tc>
          <w:tcPr>
            <w:tcW w:w="2942" w:type="dxa"/>
            <w:shd w:val="clear" w:color="auto" w:fill="D9E2F3" w:themeFill="accent1" w:themeFillTint="33"/>
          </w:tcPr>
          <w:p w:rsidR="00C6198D" w:rsidRPr="00BB6FA3" w:rsidRDefault="00C6198D" w:rsidP="003E6259">
            <w:pPr>
              <w:spacing w:line="360" w:lineRule="auto"/>
              <w:jc w:val="both"/>
              <w:rPr>
                <w:rFonts w:asciiTheme="majorBidi" w:hAnsiTheme="majorBidi" w:cstheme="majorBidi"/>
                <w:b/>
                <w:bCs/>
              </w:rPr>
            </w:pPr>
            <w:r w:rsidRPr="00BB6FA3">
              <w:rPr>
                <w:rFonts w:asciiTheme="majorBidi" w:hAnsiTheme="majorBidi" w:cstheme="majorBidi"/>
                <w:b/>
                <w:bCs/>
              </w:rPr>
              <w:t xml:space="preserve"> Plateformes </w:t>
            </w:r>
          </w:p>
        </w:tc>
        <w:tc>
          <w:tcPr>
            <w:tcW w:w="2943" w:type="dxa"/>
            <w:shd w:val="clear" w:color="auto" w:fill="D9E2F3" w:themeFill="accent1" w:themeFillTint="33"/>
          </w:tcPr>
          <w:p w:rsidR="00C6198D" w:rsidRPr="00BB6FA3" w:rsidRDefault="00C6198D" w:rsidP="003E6259">
            <w:pPr>
              <w:spacing w:line="360" w:lineRule="auto"/>
              <w:jc w:val="both"/>
              <w:rPr>
                <w:rFonts w:asciiTheme="majorBidi" w:hAnsiTheme="majorBidi" w:cstheme="majorBidi"/>
                <w:b/>
                <w:bCs/>
              </w:rPr>
            </w:pPr>
            <w:r w:rsidRPr="00BB6FA3">
              <w:rPr>
                <w:rFonts w:asciiTheme="majorBidi" w:hAnsiTheme="majorBidi" w:cstheme="majorBidi"/>
                <w:b/>
                <w:bCs/>
              </w:rPr>
              <w:t xml:space="preserve">Points forts </w:t>
            </w:r>
          </w:p>
        </w:tc>
        <w:tc>
          <w:tcPr>
            <w:tcW w:w="2899" w:type="dxa"/>
            <w:shd w:val="clear" w:color="auto" w:fill="D9E2F3" w:themeFill="accent1" w:themeFillTint="33"/>
          </w:tcPr>
          <w:p w:rsidR="00C6198D" w:rsidRPr="00BB6FA3" w:rsidRDefault="00C6198D" w:rsidP="003E6259">
            <w:pPr>
              <w:spacing w:line="360" w:lineRule="auto"/>
              <w:jc w:val="both"/>
              <w:rPr>
                <w:rFonts w:asciiTheme="majorBidi" w:hAnsiTheme="majorBidi" w:cstheme="majorBidi"/>
                <w:b/>
                <w:bCs/>
                <w:i/>
                <w:iCs/>
              </w:rPr>
            </w:pPr>
            <w:r w:rsidRPr="00BB6FA3">
              <w:rPr>
                <w:rFonts w:asciiTheme="majorBidi" w:hAnsiTheme="majorBidi" w:cstheme="majorBidi"/>
                <w:b/>
                <w:bCs/>
                <w:i/>
                <w:iCs/>
              </w:rPr>
              <w:t xml:space="preserve">Points faibles </w:t>
            </w:r>
          </w:p>
        </w:tc>
      </w:tr>
      <w:tr w:rsidR="00C6198D" w:rsidRPr="00BB6FA3" w:rsidTr="003E6259">
        <w:trPr>
          <w:trHeight w:val="1468"/>
        </w:trPr>
        <w:tc>
          <w:tcPr>
            <w:tcW w:w="2942" w:type="dxa"/>
          </w:tcPr>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 xml:space="preserve">Udemy  </w:t>
            </w:r>
          </w:p>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p>
        </w:tc>
        <w:tc>
          <w:tcPr>
            <w:tcW w:w="2943" w:type="dxa"/>
          </w:tcPr>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-Grand nombre de cours en plusieurs spécialité</w:t>
            </w:r>
            <w:ins w:id="124" w:author="Rachid Ben Slama" w:date="2022-05-31T00:18:00Z">
              <w:r w:rsidR="004249D7">
                <w:rPr>
                  <w:rFonts w:asciiTheme="majorBidi" w:hAnsiTheme="majorBidi" w:cstheme="majorBidi"/>
                </w:rPr>
                <w:t>s</w:t>
              </w:r>
            </w:ins>
            <w:r w:rsidRPr="00BB6FA3">
              <w:rPr>
                <w:rFonts w:asciiTheme="majorBidi" w:hAnsiTheme="majorBidi" w:cstheme="majorBidi"/>
              </w:rPr>
              <w:t>.</w:t>
            </w: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 xml:space="preserve">-Cours en plusieurs langues. </w:t>
            </w: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 xml:space="preserve">-Certification après chaque cours. </w:t>
            </w:r>
          </w:p>
          <w:p w:rsidR="00C6198D" w:rsidRPr="00BB6FA3" w:rsidRDefault="00C6198D" w:rsidP="003E6259">
            <w:pPr>
              <w:spacing w:line="360" w:lineRule="auto"/>
              <w:jc w:val="both"/>
              <w:rPr>
                <w:rFonts w:asciiTheme="majorBidi" w:hAnsiTheme="majorBidi" w:cstheme="majorBidi"/>
              </w:rPr>
            </w:pPr>
          </w:p>
        </w:tc>
        <w:tc>
          <w:tcPr>
            <w:tcW w:w="2899" w:type="dxa"/>
          </w:tcPr>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 xml:space="preserve"> </w:t>
            </w: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-Les cours ne sont pas gratuits.</w:t>
            </w: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-Espace personnel limité.</w:t>
            </w: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-Les membres ne peuvent pas contacter l’administration.</w:t>
            </w: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 xml:space="preserve">-Les membres ne peuvent pas publier et échanger des </w:t>
            </w:r>
            <w:r w:rsidRPr="00BB6FA3">
              <w:rPr>
                <w:rFonts w:asciiTheme="majorBidi" w:hAnsiTheme="majorBidi" w:cstheme="majorBidi"/>
                <w:color w:val="FF0000"/>
              </w:rPr>
              <w:t xml:space="preserve">contenus </w:t>
            </w:r>
            <w:r w:rsidRPr="00BB6FA3">
              <w:rPr>
                <w:rFonts w:asciiTheme="majorBidi" w:hAnsiTheme="majorBidi" w:cstheme="majorBidi"/>
              </w:rPr>
              <w:t>gratuit</w:t>
            </w:r>
            <w:del w:id="125" w:author="Rachid Ben Slama" w:date="2022-05-31T00:18:00Z">
              <w:r w:rsidRPr="00BB6FA3" w:rsidDel="004249D7">
                <w:rPr>
                  <w:rFonts w:asciiTheme="majorBidi" w:hAnsiTheme="majorBidi" w:cstheme="majorBidi"/>
                </w:rPr>
                <w:delText>e</w:delText>
              </w:r>
            </w:del>
            <w:r w:rsidRPr="00BB6FA3">
              <w:rPr>
                <w:rFonts w:asciiTheme="majorBidi" w:hAnsiTheme="majorBidi" w:cstheme="majorBidi"/>
              </w:rPr>
              <w:t>s (Vidéo-PDF-Image).</w:t>
            </w:r>
          </w:p>
          <w:p w:rsidR="00C6198D" w:rsidRPr="00BB6FA3" w:rsidRDefault="00C6198D" w:rsidP="004249D7">
            <w:pPr>
              <w:spacing w:line="360" w:lineRule="auto"/>
              <w:jc w:val="both"/>
              <w:rPr>
                <w:rFonts w:asciiTheme="majorBidi" w:hAnsiTheme="majorBidi" w:cstheme="majorBidi"/>
                <w:color w:val="4472C4" w:themeColor="accent1"/>
              </w:rPr>
            </w:pPr>
            <w:r w:rsidRPr="00BB6FA3">
              <w:rPr>
                <w:rFonts w:asciiTheme="majorBidi" w:hAnsiTheme="majorBidi" w:cstheme="majorBidi"/>
              </w:rPr>
              <w:t xml:space="preserve">- La création et la gestion de cours par un membre </w:t>
            </w:r>
            <w:del w:id="126" w:author="Rachid Ben Slama" w:date="2022-05-31T00:18:00Z">
              <w:r w:rsidRPr="00BB6FA3" w:rsidDel="004249D7">
                <w:rPr>
                  <w:rFonts w:asciiTheme="majorBidi" w:hAnsiTheme="majorBidi" w:cstheme="majorBidi"/>
                </w:rPr>
                <w:delText>ça prend du temps</w:delText>
              </w:r>
              <w:r w:rsidRPr="00BB6FA3" w:rsidDel="004249D7">
                <w:rPr>
                  <w:rFonts w:asciiTheme="majorBidi" w:hAnsiTheme="majorBidi" w:cstheme="majorBidi"/>
                  <w:color w:val="4472C4" w:themeColor="accent1"/>
                </w:rPr>
                <w:delText>.</w:delText>
              </w:r>
            </w:del>
            <w:ins w:id="127" w:author="Rachid Ben Slama" w:date="2022-05-31T00:19:00Z">
              <w:r w:rsidR="004249D7">
                <w:rPr>
                  <w:rFonts w:asciiTheme="majorBidi" w:hAnsiTheme="majorBidi" w:cstheme="majorBidi"/>
                  <w:color w:val="4472C4" w:themeColor="accent1"/>
                </w:rPr>
                <w:t xml:space="preserve"> </w:t>
              </w:r>
            </w:ins>
            <w:del w:id="128" w:author="Rachid Ben Slama" w:date="2022-05-31T00:18:00Z">
              <w:r w:rsidRPr="00BB6FA3" w:rsidDel="004249D7">
                <w:rPr>
                  <w:rFonts w:asciiTheme="majorBidi" w:hAnsiTheme="majorBidi" w:cstheme="majorBidi"/>
                  <w:color w:val="4472C4" w:themeColor="accent1"/>
                </w:rPr>
                <w:delText xml:space="preserve"> </w:delText>
              </w:r>
            </w:del>
            <w:ins w:id="129" w:author="Rachid Ben Slama" w:date="2022-05-31T00:19:00Z">
              <w:r w:rsidR="004249D7">
                <w:rPr>
                  <w:rFonts w:asciiTheme="majorBidi" w:hAnsiTheme="majorBidi" w:cstheme="majorBidi"/>
                  <w:color w:val="4472C4" w:themeColor="accent1"/>
                </w:rPr>
                <w:t>e</w:t>
              </w:r>
            </w:ins>
            <w:ins w:id="130" w:author="Rachid Ben Slama" w:date="2022-05-31T00:18:00Z">
              <w:r w:rsidR="004249D7">
                <w:rPr>
                  <w:rFonts w:asciiTheme="majorBidi" w:hAnsiTheme="majorBidi" w:cstheme="majorBidi"/>
                </w:rPr>
                <w:t>st lourde.</w:t>
              </w:r>
            </w:ins>
          </w:p>
          <w:p w:rsidR="00C6198D" w:rsidRPr="00BB6FA3" w:rsidRDefault="00C6198D" w:rsidP="003E6259">
            <w:pPr>
              <w:spacing w:line="360" w:lineRule="auto"/>
              <w:jc w:val="both"/>
              <w:rPr>
                <w:rFonts w:asciiTheme="majorBidi" w:hAnsiTheme="majorBidi" w:cstheme="majorBidi"/>
              </w:rPr>
            </w:pPr>
          </w:p>
        </w:tc>
      </w:tr>
      <w:tr w:rsidR="00C6198D" w:rsidRPr="00BB6FA3" w:rsidTr="003E6259">
        <w:trPr>
          <w:trHeight w:val="1202"/>
        </w:trPr>
        <w:tc>
          <w:tcPr>
            <w:tcW w:w="2942" w:type="dxa"/>
          </w:tcPr>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eastAsia="Times New Roman" w:hAnsiTheme="majorBidi" w:cstheme="majorBidi"/>
                <w:sz w:val="24"/>
                <w:szCs w:val="24"/>
                <w:lang w:eastAsia="fr-FR"/>
              </w:rPr>
            </w:pPr>
            <w:r w:rsidRPr="00BB6FA3">
              <w:rPr>
                <w:rFonts w:asciiTheme="majorBidi" w:hAnsiTheme="majorBidi" w:cstheme="majorBidi"/>
              </w:rPr>
              <w:t xml:space="preserve">FromScratch -développement web </w:t>
            </w:r>
          </w:p>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p>
        </w:tc>
        <w:tc>
          <w:tcPr>
            <w:tcW w:w="2943" w:type="dxa"/>
          </w:tcPr>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-Le membre peut contacter   l’administration.</w:t>
            </w:r>
          </w:p>
        </w:tc>
        <w:tc>
          <w:tcPr>
            <w:tcW w:w="2899" w:type="dxa"/>
          </w:tcPr>
          <w:p w:rsidR="00C6198D" w:rsidRPr="00BB6FA3" w:rsidRDefault="00C6198D" w:rsidP="003E6259">
            <w:pPr>
              <w:spacing w:line="360" w:lineRule="auto"/>
              <w:jc w:val="both"/>
              <w:rPr>
                <w:rFonts w:asciiTheme="majorBidi" w:hAnsiTheme="majorBidi" w:cstheme="majorBidi"/>
              </w:rPr>
            </w:pP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-Formation en seule domaine &lt;&lt; Informatique &gt;&gt;.</w:t>
            </w:r>
          </w:p>
          <w:p w:rsidR="00C6198D" w:rsidRPr="00BB6FA3" w:rsidRDefault="00C6198D" w:rsidP="003E6259">
            <w:pPr>
              <w:spacing w:line="360" w:lineRule="auto"/>
              <w:jc w:val="both"/>
              <w:rPr>
                <w:rFonts w:asciiTheme="majorBidi" w:hAnsiTheme="majorBidi" w:cstheme="majorBidi"/>
              </w:rPr>
            </w:pPr>
            <w:r w:rsidRPr="00BB6FA3">
              <w:rPr>
                <w:rFonts w:asciiTheme="majorBidi" w:hAnsiTheme="majorBidi" w:cstheme="majorBidi"/>
              </w:rPr>
              <w:t xml:space="preserve">-Seulement l’administrateur de la plateforme peut publier des cours. </w:t>
            </w:r>
          </w:p>
        </w:tc>
      </w:tr>
    </w:tbl>
    <w:p w:rsidR="00C6198D" w:rsidRPr="00FD00AC" w:rsidRDefault="00C6198D" w:rsidP="00C6198D">
      <w:pPr>
        <w:spacing w:line="360" w:lineRule="auto"/>
        <w:jc w:val="center"/>
        <w:rPr>
          <w:rFonts w:asciiTheme="majorBidi" w:hAnsiTheme="majorBidi" w:cstheme="majorBidi"/>
          <w:sz w:val="24"/>
          <w:szCs w:val="24"/>
        </w:rPr>
      </w:pPr>
      <w:bookmarkStart w:id="131" w:name="_Toc104390828"/>
      <w:r>
        <w:t xml:space="preserve">Tableau </w:t>
      </w:r>
      <w:r w:rsidR="001E4574">
        <w:fldChar w:fldCharType="begin"/>
      </w:r>
      <w:r w:rsidR="001E4574">
        <w:instrText xml:space="preserve"> SEQ Tableau \* ARABIC </w:instrText>
      </w:r>
      <w:r w:rsidR="001E4574">
        <w:fldChar w:fldCharType="separate"/>
      </w:r>
      <w:r>
        <w:rPr>
          <w:noProof/>
        </w:rPr>
        <w:t>1</w:t>
      </w:r>
      <w:r w:rsidR="001E4574">
        <w:rPr>
          <w:noProof/>
        </w:rPr>
        <w:fldChar w:fldCharType="end"/>
      </w:r>
      <w:r>
        <w:t xml:space="preserve"> Critique de l'existant</w:t>
      </w:r>
      <w:bookmarkEnd w:id="131"/>
    </w:p>
    <w:p w:rsidR="00C6198D" w:rsidRPr="000B4C97" w:rsidRDefault="00C6198D" w:rsidP="00C6198D">
      <w:pPr>
        <w:pStyle w:val="Titre2"/>
        <w:numPr>
          <w:ilvl w:val="1"/>
          <w:numId w:val="6"/>
        </w:numPr>
        <w:spacing w:line="360" w:lineRule="auto"/>
        <w:rPr>
          <w:rFonts w:cs="Times New Roman"/>
          <w:color w:val="000000" w:themeColor="text1"/>
          <w:szCs w:val="28"/>
        </w:rPr>
      </w:pPr>
      <w:bookmarkStart w:id="132" w:name="_Toc104390670"/>
      <w:r w:rsidRPr="000B4C97">
        <w:rPr>
          <w:rFonts w:cs="Times New Roman"/>
          <w:color w:val="000000" w:themeColor="text1"/>
          <w:szCs w:val="28"/>
        </w:rPr>
        <w:t>Solution envisagée :</w:t>
      </w:r>
      <w:bookmarkEnd w:id="132"/>
    </w:p>
    <w:p w:rsidR="00C6198D" w:rsidRPr="00FD00AC" w:rsidRDefault="00C6198D" w:rsidP="00C6198D">
      <w:pPr>
        <w:spacing w:line="360" w:lineRule="auto"/>
        <w:rPr>
          <w:rFonts w:asciiTheme="majorBidi" w:hAnsiTheme="majorBidi" w:cstheme="majorBidi"/>
          <w:color w:val="202124"/>
          <w:sz w:val="24"/>
          <w:szCs w:val="24"/>
          <w:shd w:val="clear" w:color="auto" w:fill="FFFFFF"/>
        </w:rPr>
      </w:pPr>
      <w:r w:rsidRPr="00FD00AC">
        <w:rPr>
          <w:rFonts w:asciiTheme="majorBidi" w:hAnsiTheme="majorBidi" w:cstheme="majorBidi"/>
          <w:sz w:val="24"/>
          <w:szCs w:val="24"/>
        </w:rPr>
        <w:t xml:space="preserve">    Pour agir à l’ensemble des lacunes des plateformes existantes identifiées précédemment, on suggère de concevoir et de mettre en œuvre une plateforme didactique contextuelle </w:t>
      </w:r>
      <w:r w:rsidRPr="00FD00AC">
        <w:rPr>
          <w:rFonts w:asciiTheme="majorBidi" w:hAnsiTheme="majorBidi" w:cstheme="majorBidi"/>
          <w:color w:val="202124"/>
          <w:sz w:val="24"/>
          <w:szCs w:val="24"/>
          <w:shd w:val="clear" w:color="auto" w:fill="FFFFFF"/>
        </w:rPr>
        <w:t xml:space="preserve">prenant en considération toutes ces </w:t>
      </w:r>
      <w:ins w:id="133" w:author="Rachid Ben Slama" w:date="2022-05-31T23:44:00Z">
        <w:r w:rsidR="000221E5">
          <w:rPr>
            <w:rFonts w:asciiTheme="majorBidi" w:hAnsiTheme="majorBidi" w:cstheme="majorBidi"/>
            <w:color w:val="202124"/>
            <w:sz w:val="24"/>
            <w:szCs w:val="24"/>
            <w:shd w:val="clear" w:color="auto" w:fill="FFFFFF"/>
          </w:rPr>
          <w:t xml:space="preserve">remarques </w:t>
        </w:r>
      </w:ins>
      <w:r w:rsidRPr="00FD00AC">
        <w:rPr>
          <w:rFonts w:asciiTheme="majorBidi" w:hAnsiTheme="majorBidi" w:cstheme="majorBidi"/>
          <w:color w:val="202124"/>
          <w:sz w:val="24"/>
          <w:szCs w:val="24"/>
          <w:shd w:val="clear" w:color="auto" w:fill="FFFFFF"/>
        </w:rPr>
        <w:t xml:space="preserve">afin d’y remédier de manière appropriée.  </w:t>
      </w:r>
    </w:p>
    <w:p w:rsidR="00C6198D" w:rsidRPr="00FD00AC" w:rsidRDefault="00C6198D" w:rsidP="00C6198D">
      <w:pPr>
        <w:pStyle w:val="Paragraphedeliste"/>
        <w:numPr>
          <w:ilvl w:val="0"/>
          <w:numId w:val="6"/>
        </w:numPr>
        <w:spacing w:line="360" w:lineRule="auto"/>
        <w:jc w:val="both"/>
        <w:rPr>
          <w:rFonts w:asciiTheme="majorBidi" w:hAnsiTheme="majorBidi" w:cstheme="majorBidi"/>
          <w:b/>
          <w:bCs/>
          <w:sz w:val="28"/>
          <w:szCs w:val="28"/>
        </w:rPr>
      </w:pPr>
      <w:r w:rsidRPr="00BB6FA3">
        <w:rPr>
          <w:rFonts w:asciiTheme="majorBidi" w:hAnsiTheme="majorBidi" w:cstheme="majorBidi"/>
          <w:b/>
          <w:bCs/>
        </w:rPr>
        <w:t> </w:t>
      </w:r>
      <w:r w:rsidRPr="00FD00AC">
        <w:rPr>
          <w:rFonts w:asciiTheme="majorBidi" w:hAnsiTheme="majorBidi" w:cstheme="majorBidi"/>
          <w:b/>
          <w:bCs/>
          <w:sz w:val="28"/>
          <w:szCs w:val="28"/>
        </w:rPr>
        <w:t xml:space="preserve">Démarche méthodologique : </w:t>
      </w:r>
    </w:p>
    <w:p w:rsidR="00C6198D" w:rsidRPr="00FD00AC" w:rsidRDefault="00C6198D" w:rsidP="000221E5">
      <w:pPr>
        <w:spacing w:line="360" w:lineRule="auto"/>
        <w:jc w:val="both"/>
        <w:rPr>
          <w:rFonts w:asciiTheme="majorBidi" w:hAnsiTheme="majorBidi" w:cstheme="majorBidi"/>
          <w:sz w:val="24"/>
          <w:szCs w:val="24"/>
        </w:rPr>
      </w:pPr>
      <w:r w:rsidRPr="00FD00AC">
        <w:rPr>
          <w:rFonts w:asciiTheme="majorBidi" w:hAnsiTheme="majorBidi" w:cstheme="majorBidi"/>
          <w:sz w:val="24"/>
          <w:szCs w:val="24"/>
        </w:rPr>
        <w:t xml:space="preserve">  Afin de résoudre </w:t>
      </w:r>
      <w:ins w:id="134" w:author="Rachid Ben Slama" w:date="2022-05-31T23:45:00Z">
        <w:r w:rsidR="000221E5">
          <w:rPr>
            <w:rFonts w:asciiTheme="majorBidi" w:hAnsiTheme="majorBidi" w:cstheme="majorBidi"/>
            <w:sz w:val="24"/>
            <w:szCs w:val="24"/>
          </w:rPr>
          <w:t xml:space="preserve">un </w:t>
        </w:r>
      </w:ins>
      <w:del w:id="135" w:author="Rachid Ben Slama" w:date="2022-05-31T23:45:00Z">
        <w:r w:rsidRPr="00FD00AC" w:rsidDel="000221E5">
          <w:rPr>
            <w:rFonts w:asciiTheme="majorBidi" w:hAnsiTheme="majorBidi" w:cstheme="majorBidi"/>
            <w:sz w:val="24"/>
            <w:szCs w:val="24"/>
          </w:rPr>
          <w:delText>le</w:delText>
        </w:r>
      </w:del>
      <w:r w:rsidRPr="00FD00AC">
        <w:rPr>
          <w:rFonts w:asciiTheme="majorBidi" w:hAnsiTheme="majorBidi" w:cstheme="majorBidi"/>
          <w:sz w:val="24"/>
          <w:szCs w:val="24"/>
        </w:rPr>
        <w:t xml:space="preserve"> problème et de trouver des solutions pour traiter toutes sortes de </w:t>
      </w:r>
      <w:ins w:id="136" w:author="Rachid Ben Slama" w:date="2022-05-31T23:47:00Z">
        <w:r w:rsidR="000221E5">
          <w:rPr>
            <w:rFonts w:asciiTheme="majorBidi" w:hAnsiTheme="majorBidi" w:cstheme="majorBidi"/>
            <w:sz w:val="24"/>
            <w:szCs w:val="24"/>
          </w:rPr>
          <w:t xml:space="preserve">projets </w:t>
        </w:r>
      </w:ins>
      <w:del w:id="137" w:author="Rachid Ben Slama" w:date="2022-05-31T23:47:00Z">
        <w:r w:rsidRPr="00FD00AC" w:rsidDel="000221E5">
          <w:rPr>
            <w:rFonts w:asciiTheme="majorBidi" w:hAnsiTheme="majorBidi" w:cstheme="majorBidi"/>
            <w:sz w:val="24"/>
            <w:szCs w:val="24"/>
          </w:rPr>
          <w:delText>taches</w:delText>
        </w:r>
      </w:del>
      <w:r w:rsidRPr="00FD00AC">
        <w:rPr>
          <w:rFonts w:asciiTheme="majorBidi" w:hAnsiTheme="majorBidi" w:cstheme="majorBidi"/>
          <w:sz w:val="24"/>
          <w:szCs w:val="24"/>
        </w:rPr>
        <w:t xml:space="preserve">, </w:t>
      </w:r>
      <w:ins w:id="138" w:author="Rachid Ben Slama" w:date="2022-05-31T23:45:00Z">
        <w:r w:rsidR="000221E5">
          <w:rPr>
            <w:rFonts w:asciiTheme="majorBidi" w:hAnsiTheme="majorBidi" w:cstheme="majorBidi"/>
            <w:sz w:val="24"/>
            <w:szCs w:val="24"/>
          </w:rPr>
          <w:t>il est conseillé d’</w:t>
        </w:r>
      </w:ins>
      <w:del w:id="139" w:author="Rachid Ben Slama" w:date="2022-05-31T23:45:00Z">
        <w:r w:rsidRPr="00FD00AC" w:rsidDel="000221E5">
          <w:rPr>
            <w:rFonts w:asciiTheme="majorBidi" w:hAnsiTheme="majorBidi" w:cstheme="majorBidi"/>
            <w:sz w:val="24"/>
            <w:szCs w:val="24"/>
          </w:rPr>
          <w:delText>chaque personne doit</w:delText>
        </w:r>
      </w:del>
      <w:r w:rsidRPr="00FD00AC">
        <w:rPr>
          <w:rFonts w:asciiTheme="majorBidi" w:hAnsiTheme="majorBidi" w:cstheme="majorBidi"/>
          <w:sz w:val="24"/>
          <w:szCs w:val="24"/>
        </w:rPr>
        <w:t xml:space="preserve"> adopter une </w:t>
      </w:r>
      <w:ins w:id="140" w:author="Rachid Ben Slama" w:date="2022-05-31T23:48:00Z">
        <w:r w:rsidR="000221E5">
          <w:rPr>
            <w:rFonts w:asciiTheme="majorBidi" w:hAnsiTheme="majorBidi" w:cstheme="majorBidi"/>
            <w:sz w:val="24"/>
            <w:szCs w:val="24"/>
          </w:rPr>
          <w:t xml:space="preserve">méthode agile </w:t>
        </w:r>
      </w:ins>
      <w:del w:id="141" w:author="Rachid Ben Slama" w:date="2022-05-31T23:48:00Z">
        <w:r w:rsidRPr="00FD00AC" w:rsidDel="000221E5">
          <w:rPr>
            <w:rFonts w:asciiTheme="majorBidi" w:hAnsiTheme="majorBidi" w:cstheme="majorBidi"/>
            <w:sz w:val="24"/>
            <w:szCs w:val="24"/>
          </w:rPr>
          <w:delText>approche</w:delText>
        </w:r>
      </w:del>
      <w:r w:rsidRPr="00FD00AC">
        <w:rPr>
          <w:rFonts w:asciiTheme="majorBidi" w:hAnsiTheme="majorBidi" w:cstheme="majorBidi"/>
          <w:sz w:val="24"/>
          <w:szCs w:val="24"/>
        </w:rPr>
        <w:t xml:space="preserve"> pour obtenir des </w:t>
      </w:r>
      <w:ins w:id="142" w:author="Rachid Ben Slama" w:date="2022-05-31T23:46:00Z">
        <w:r w:rsidR="000221E5">
          <w:rPr>
            <w:rFonts w:asciiTheme="majorBidi" w:hAnsiTheme="majorBidi" w:cstheme="majorBidi"/>
            <w:sz w:val="24"/>
            <w:szCs w:val="24"/>
          </w:rPr>
          <w:t xml:space="preserve">bonnes </w:t>
        </w:r>
      </w:ins>
      <w:r w:rsidRPr="00FD00AC">
        <w:rPr>
          <w:rFonts w:asciiTheme="majorBidi" w:hAnsiTheme="majorBidi" w:cstheme="majorBidi"/>
          <w:sz w:val="24"/>
          <w:szCs w:val="24"/>
        </w:rPr>
        <w:t>résultats</w:t>
      </w:r>
      <w:del w:id="143" w:author="Rachid Ben Slama" w:date="2022-05-31T23:46:00Z">
        <w:r w:rsidRPr="00FD00AC" w:rsidDel="000221E5">
          <w:rPr>
            <w:rFonts w:asciiTheme="majorBidi" w:hAnsiTheme="majorBidi" w:cstheme="majorBidi"/>
            <w:sz w:val="24"/>
            <w:szCs w:val="24"/>
          </w:rPr>
          <w:delText xml:space="preserve"> efficaces et bien structurés selon la méthode utilisée</w:delText>
        </w:r>
      </w:del>
      <w:r w:rsidRPr="00FD00AC">
        <w:rPr>
          <w:rFonts w:asciiTheme="majorBidi" w:hAnsiTheme="majorBidi" w:cstheme="majorBidi"/>
          <w:sz w:val="24"/>
          <w:szCs w:val="24"/>
        </w:rPr>
        <w:t xml:space="preserve">. </w:t>
      </w:r>
    </w:p>
    <w:p w:rsidR="00C6198D" w:rsidRPr="00FD00AC" w:rsidRDefault="00C6198D" w:rsidP="000221E5">
      <w:pPr>
        <w:spacing w:line="360" w:lineRule="auto"/>
        <w:jc w:val="both"/>
        <w:rPr>
          <w:rFonts w:asciiTheme="majorBidi" w:hAnsiTheme="majorBidi" w:cstheme="majorBidi"/>
          <w:sz w:val="24"/>
          <w:szCs w:val="24"/>
        </w:rPr>
      </w:pPr>
      <w:r w:rsidRPr="00FD00AC">
        <w:rPr>
          <w:rFonts w:asciiTheme="majorBidi" w:hAnsiTheme="majorBidi" w:cstheme="majorBidi"/>
          <w:sz w:val="24"/>
          <w:szCs w:val="24"/>
        </w:rPr>
        <w:t xml:space="preserve">  </w:t>
      </w:r>
      <w:del w:id="144" w:author="Rachid Ben Slama" w:date="2022-05-31T23:49:00Z">
        <w:r w:rsidRPr="00FD00AC" w:rsidDel="000221E5">
          <w:rPr>
            <w:rFonts w:asciiTheme="majorBidi" w:hAnsiTheme="majorBidi" w:cstheme="majorBidi"/>
            <w:sz w:val="24"/>
            <w:szCs w:val="24"/>
          </w:rPr>
          <w:delText>C’est pour cela qu’on doit choisir pour les meilleures solutions et le plus optimales pour avoir recours à une méthodologie puissante qui permet de gérer un cycle de vie d’un projet. Il existe plusieurs méthodes mais ci-dessous, nous m’intéressons aux méthodes agiles qui peuvent contribuer au projet et à l’évolution des besoins</w:delText>
        </w:r>
      </w:del>
      <w:r w:rsidRPr="00FD00AC">
        <w:rPr>
          <w:rFonts w:asciiTheme="majorBidi" w:hAnsiTheme="majorBidi" w:cstheme="majorBidi"/>
          <w:sz w:val="24"/>
          <w:szCs w:val="24"/>
        </w:rPr>
        <w:t>.</w:t>
      </w:r>
    </w:p>
    <w:p w:rsidR="00C6198D" w:rsidRPr="000B4C97" w:rsidRDefault="00C6198D" w:rsidP="00C6198D">
      <w:pPr>
        <w:pStyle w:val="Titre2"/>
        <w:numPr>
          <w:ilvl w:val="1"/>
          <w:numId w:val="6"/>
        </w:numPr>
        <w:rPr>
          <w:rFonts w:cs="Times New Roman"/>
          <w:color w:val="000000" w:themeColor="text1"/>
          <w:szCs w:val="28"/>
        </w:rPr>
      </w:pPr>
      <w:bookmarkStart w:id="145" w:name="_Toc104390671"/>
      <w:r w:rsidRPr="000B4C97">
        <w:rPr>
          <w:rFonts w:cs="Times New Roman"/>
          <w:color w:val="000000" w:themeColor="text1"/>
          <w:szCs w:val="28"/>
        </w:rPr>
        <w:t>Méthodes agiles :</w:t>
      </w:r>
      <w:bookmarkEnd w:id="145"/>
    </w:p>
    <w:p w:rsidR="00C6198D" w:rsidRPr="00FD00AC" w:rsidRDefault="00C6198D" w:rsidP="002C26F0">
      <w:pPr>
        <w:spacing w:line="360" w:lineRule="auto"/>
        <w:ind w:firstLine="708"/>
        <w:jc w:val="both"/>
        <w:rPr>
          <w:rFonts w:asciiTheme="majorBidi" w:hAnsiTheme="majorBidi" w:cstheme="majorBidi"/>
          <w:sz w:val="24"/>
          <w:szCs w:val="24"/>
        </w:rPr>
      </w:pPr>
      <w:r w:rsidRPr="00FD00AC">
        <w:rPr>
          <w:rFonts w:asciiTheme="majorBidi" w:hAnsiTheme="majorBidi" w:cstheme="majorBidi"/>
          <w:sz w:val="24"/>
          <w:szCs w:val="24"/>
        </w:rPr>
        <w:t xml:space="preserve"> Les méthodes agiles sont </w:t>
      </w:r>
      <w:del w:id="146" w:author="Rachid Ben Slama" w:date="2022-05-31T23:56:00Z">
        <w:r w:rsidRPr="00FD00AC" w:rsidDel="002C26F0">
          <w:rPr>
            <w:rFonts w:asciiTheme="majorBidi" w:hAnsiTheme="majorBidi" w:cstheme="majorBidi"/>
            <w:sz w:val="24"/>
            <w:szCs w:val="24"/>
          </w:rPr>
          <w:delText xml:space="preserve">des méthodologies </w:delText>
        </w:r>
      </w:del>
      <w:r w:rsidRPr="00FD00AC">
        <w:rPr>
          <w:rFonts w:asciiTheme="majorBidi" w:hAnsiTheme="majorBidi" w:cstheme="majorBidi"/>
          <w:sz w:val="24"/>
          <w:szCs w:val="24"/>
        </w:rPr>
        <w:t xml:space="preserve">essentiellement dédiées </w:t>
      </w:r>
      <w:ins w:id="147" w:author="Rachid Ben Slama" w:date="2022-05-31T23:56:00Z">
        <w:r w:rsidR="002C26F0">
          <w:rPr>
            <w:rFonts w:asciiTheme="majorBidi" w:hAnsiTheme="majorBidi" w:cstheme="majorBidi"/>
            <w:sz w:val="24"/>
            <w:szCs w:val="24"/>
          </w:rPr>
          <w:t xml:space="preserve">au </w:t>
        </w:r>
      </w:ins>
      <w:del w:id="148" w:author="Rachid Ben Slama" w:date="2022-05-31T23:56:00Z">
        <w:r w:rsidRPr="00FD00AC" w:rsidDel="002C26F0">
          <w:rPr>
            <w:rFonts w:asciiTheme="majorBidi" w:hAnsiTheme="majorBidi" w:cstheme="majorBidi"/>
            <w:sz w:val="24"/>
            <w:szCs w:val="24"/>
          </w:rPr>
          <w:delText>à la gestion</w:delText>
        </w:r>
      </w:del>
      <w:proofErr w:type="spellStart"/>
      <w:ins w:id="149" w:author="Rachid Ben Slama" w:date="2022-05-31T23:56:00Z">
        <w:r w:rsidR="002C26F0">
          <w:rPr>
            <w:rFonts w:asciiTheme="majorBidi" w:hAnsiTheme="majorBidi" w:cstheme="majorBidi"/>
            <w:sz w:val="24"/>
            <w:szCs w:val="24"/>
          </w:rPr>
          <w:t>au</w:t>
        </w:r>
        <w:proofErr w:type="spellEnd"/>
        <w:r w:rsidR="002C26F0">
          <w:rPr>
            <w:rFonts w:asciiTheme="majorBidi" w:hAnsiTheme="majorBidi" w:cstheme="majorBidi"/>
            <w:sz w:val="24"/>
            <w:szCs w:val="24"/>
          </w:rPr>
          <w:t xml:space="preserve"> développement </w:t>
        </w:r>
      </w:ins>
      <w:del w:id="150" w:author="Rachid Ben Slama" w:date="2022-05-31T23:56:00Z">
        <w:r w:rsidRPr="00FD00AC" w:rsidDel="002C26F0">
          <w:rPr>
            <w:rFonts w:asciiTheme="majorBidi" w:hAnsiTheme="majorBidi" w:cstheme="majorBidi"/>
            <w:sz w:val="24"/>
            <w:szCs w:val="24"/>
          </w:rPr>
          <w:delText xml:space="preserve"> </w:delText>
        </w:r>
      </w:del>
      <w:r w:rsidRPr="00FD00AC">
        <w:rPr>
          <w:rFonts w:asciiTheme="majorBidi" w:hAnsiTheme="majorBidi" w:cstheme="majorBidi"/>
          <w:sz w:val="24"/>
          <w:szCs w:val="24"/>
        </w:rPr>
        <w:t>de projet</w:t>
      </w:r>
      <w:ins w:id="151" w:author="Rachid Ben Slama" w:date="2022-05-31T23:49:00Z">
        <w:r w:rsidR="000221E5">
          <w:rPr>
            <w:rFonts w:asciiTheme="majorBidi" w:hAnsiTheme="majorBidi" w:cstheme="majorBidi"/>
            <w:sz w:val="24"/>
            <w:szCs w:val="24"/>
          </w:rPr>
          <w:t>s</w:t>
        </w:r>
      </w:ins>
      <w:r w:rsidRPr="00FD00AC">
        <w:rPr>
          <w:rFonts w:asciiTheme="majorBidi" w:hAnsiTheme="majorBidi" w:cstheme="majorBidi"/>
          <w:sz w:val="24"/>
          <w:szCs w:val="24"/>
        </w:rPr>
        <w:t xml:space="preserve"> informatique</w:t>
      </w:r>
      <w:ins w:id="152" w:author="Rachid Ben Slama" w:date="2022-05-31T23:49:00Z">
        <w:r w:rsidR="000221E5">
          <w:rPr>
            <w:rFonts w:asciiTheme="majorBidi" w:hAnsiTheme="majorBidi" w:cstheme="majorBidi"/>
            <w:sz w:val="24"/>
            <w:szCs w:val="24"/>
          </w:rPr>
          <w:t>s</w:t>
        </w:r>
      </w:ins>
      <w:r w:rsidRPr="00FD00AC">
        <w:rPr>
          <w:rFonts w:asciiTheme="majorBidi" w:hAnsiTheme="majorBidi" w:cstheme="majorBidi"/>
          <w:sz w:val="24"/>
          <w:szCs w:val="24"/>
        </w:rPr>
        <w:t>. Elle consiste à découper le projet en plusieurs ‘itération</w:t>
      </w:r>
      <w:ins w:id="153" w:author="Rachid Ben Slama" w:date="2022-05-31T23:52:00Z">
        <w:r w:rsidR="000221E5">
          <w:rPr>
            <w:rFonts w:asciiTheme="majorBidi" w:hAnsiTheme="majorBidi" w:cstheme="majorBidi"/>
            <w:sz w:val="24"/>
            <w:szCs w:val="24"/>
          </w:rPr>
          <w:t>s</w:t>
        </w:r>
      </w:ins>
      <w:r w:rsidRPr="00FD00AC">
        <w:rPr>
          <w:rFonts w:asciiTheme="majorBidi" w:hAnsiTheme="majorBidi" w:cstheme="majorBidi"/>
          <w:sz w:val="24"/>
          <w:szCs w:val="24"/>
        </w:rPr>
        <w:t>’. Ce sont des sous-projets établis avec le client en précisant diverses fonctionnalités qui seront développées selon leurs priorités.</w:t>
      </w:r>
    </w:p>
    <w:p w:rsidR="00C6198D" w:rsidRPr="00E32F6F" w:rsidRDefault="00C6198D" w:rsidP="00C6198D">
      <w:pPr>
        <w:spacing w:line="360" w:lineRule="auto"/>
        <w:ind w:firstLine="708"/>
        <w:jc w:val="both"/>
        <w:rPr>
          <w:rFonts w:asciiTheme="majorBidi" w:hAnsiTheme="majorBidi" w:cstheme="majorBidi"/>
          <w:sz w:val="24"/>
          <w:szCs w:val="24"/>
        </w:rPr>
      </w:pPr>
      <w:r w:rsidRPr="00E32F6F">
        <w:rPr>
          <w:rFonts w:asciiTheme="majorBidi" w:hAnsiTheme="majorBidi" w:cstheme="majorBidi"/>
          <w:sz w:val="24"/>
          <w:szCs w:val="24"/>
        </w:rPr>
        <w:t>Ce type de méthode est le plus couramment utilisé dans l’organisation des projets puisqu’elle permet une adaptabilité, une transparence et une gestion des risques.</w:t>
      </w:r>
    </w:p>
    <w:p w:rsidR="00C6198D" w:rsidRPr="00E32F6F" w:rsidRDefault="00C6198D" w:rsidP="002C26F0">
      <w:pPr>
        <w:spacing w:line="360" w:lineRule="auto"/>
        <w:jc w:val="both"/>
        <w:rPr>
          <w:rFonts w:asciiTheme="majorBidi" w:hAnsiTheme="majorBidi" w:cstheme="majorBidi"/>
          <w:sz w:val="24"/>
          <w:szCs w:val="24"/>
        </w:rPr>
      </w:pPr>
      <w:r w:rsidRPr="00E32F6F">
        <w:rPr>
          <w:rFonts w:asciiTheme="majorBidi" w:hAnsiTheme="majorBidi" w:cstheme="majorBidi"/>
          <w:sz w:val="24"/>
          <w:szCs w:val="24"/>
        </w:rPr>
        <w:t xml:space="preserve">L’avantage est de suivre l’avancement au cours du projet en fonction </w:t>
      </w:r>
      <w:del w:id="154" w:author="Rachid Ben Slama" w:date="2022-05-31T23:57:00Z">
        <w:r w:rsidRPr="00E32F6F" w:rsidDel="002C26F0">
          <w:rPr>
            <w:rFonts w:asciiTheme="majorBidi" w:hAnsiTheme="majorBidi" w:cstheme="majorBidi"/>
            <w:sz w:val="24"/>
            <w:szCs w:val="24"/>
          </w:rPr>
          <w:delText xml:space="preserve">selon les </w:delText>
        </w:r>
      </w:del>
      <w:ins w:id="155" w:author="Rachid Ben Slama" w:date="2022-05-31T23:57:00Z">
        <w:r w:rsidR="002C26F0">
          <w:rPr>
            <w:rFonts w:asciiTheme="majorBidi" w:hAnsiTheme="majorBidi" w:cstheme="majorBidi"/>
            <w:sz w:val="24"/>
            <w:szCs w:val="24"/>
          </w:rPr>
          <w:t xml:space="preserve">des </w:t>
        </w:r>
      </w:ins>
      <w:r w:rsidRPr="00E32F6F">
        <w:rPr>
          <w:rFonts w:asciiTheme="majorBidi" w:hAnsiTheme="majorBidi" w:cstheme="majorBidi"/>
          <w:sz w:val="24"/>
          <w:szCs w:val="24"/>
        </w:rPr>
        <w:t>besoins utilisateur.</w:t>
      </w:r>
    </w:p>
    <w:p w:rsidR="00C6198D" w:rsidRDefault="00C6198D" w:rsidP="00C6198D">
      <w:pPr>
        <w:spacing w:line="360" w:lineRule="auto"/>
        <w:ind w:firstLine="708"/>
        <w:jc w:val="both"/>
        <w:rPr>
          <w:rFonts w:asciiTheme="majorBidi" w:hAnsiTheme="majorBidi" w:cstheme="majorBidi"/>
          <w:sz w:val="24"/>
          <w:szCs w:val="24"/>
        </w:rPr>
      </w:pPr>
      <w:r w:rsidRPr="00E32F6F">
        <w:rPr>
          <w:rFonts w:asciiTheme="majorBidi" w:hAnsiTheme="majorBidi" w:cstheme="majorBidi"/>
          <w:sz w:val="24"/>
          <w:szCs w:val="24"/>
        </w:rPr>
        <w:t>En fait</w:t>
      </w:r>
      <w:ins w:id="156" w:author="Rachid Ben Slama" w:date="2022-05-31T23:58:00Z">
        <w:r w:rsidR="002C26F0">
          <w:rPr>
            <w:rFonts w:asciiTheme="majorBidi" w:hAnsiTheme="majorBidi" w:cstheme="majorBidi"/>
            <w:sz w:val="24"/>
            <w:szCs w:val="24"/>
          </w:rPr>
          <w:t>,</w:t>
        </w:r>
      </w:ins>
      <w:r w:rsidRPr="00E32F6F">
        <w:rPr>
          <w:rFonts w:asciiTheme="majorBidi" w:hAnsiTheme="majorBidi" w:cstheme="majorBidi"/>
          <w:sz w:val="24"/>
          <w:szCs w:val="24"/>
        </w:rPr>
        <w:t xml:space="preserve"> le plus important est d’améliorer la satisfaction des clients en fournissant régulièrement des différentes versions des fonctionnalités des applications. De plus cette méthode permet de suivre l’avancement d’un projet au fur et à mesure en clarifiant les exigences du client.</w:t>
      </w:r>
    </w:p>
    <w:p w:rsidR="00C6198D" w:rsidRPr="00E32F6F" w:rsidRDefault="00C6198D" w:rsidP="00C6198D">
      <w:pPr>
        <w:spacing w:line="360" w:lineRule="auto"/>
        <w:ind w:firstLine="708"/>
        <w:jc w:val="both"/>
        <w:rPr>
          <w:rFonts w:asciiTheme="majorBidi" w:hAnsiTheme="majorBidi" w:cstheme="majorBidi"/>
          <w:sz w:val="24"/>
          <w:szCs w:val="24"/>
        </w:rPr>
      </w:pPr>
    </w:p>
    <w:p w:rsidR="00C6198D" w:rsidRPr="000B4C97" w:rsidRDefault="00C6198D" w:rsidP="00C6198D">
      <w:pPr>
        <w:pStyle w:val="Titre2"/>
        <w:numPr>
          <w:ilvl w:val="1"/>
          <w:numId w:val="6"/>
        </w:numPr>
        <w:spacing w:line="360" w:lineRule="auto"/>
        <w:rPr>
          <w:rFonts w:cs="Times New Roman"/>
          <w:color w:val="000000" w:themeColor="text1"/>
          <w:szCs w:val="28"/>
        </w:rPr>
      </w:pPr>
      <w:bookmarkStart w:id="157" w:name="_Toc104390672"/>
      <w:r w:rsidRPr="000B4C97">
        <w:rPr>
          <w:rFonts w:cs="Times New Roman"/>
          <w:color w:val="000000" w:themeColor="text1"/>
          <w:szCs w:val="28"/>
        </w:rPr>
        <w:t>Les quatre valeurs fondamentales :</w:t>
      </w:r>
      <w:bookmarkEnd w:id="157"/>
    </w:p>
    <w:p w:rsidR="00C6198D" w:rsidRPr="00FD00AC" w:rsidRDefault="00C6198D" w:rsidP="00C6198D">
      <w:pPr>
        <w:pStyle w:val="Paragraphedeliste"/>
        <w:numPr>
          <w:ilvl w:val="0"/>
          <w:numId w:val="1"/>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L’interaction entre acteurs plutôt que les processus et les outils.</w:t>
      </w:r>
    </w:p>
    <w:p w:rsidR="00C6198D" w:rsidRPr="00FD00AC" w:rsidRDefault="00C6198D" w:rsidP="00C6198D">
      <w:pPr>
        <w:pStyle w:val="Paragraphedeliste"/>
        <w:numPr>
          <w:ilvl w:val="0"/>
          <w:numId w:val="2"/>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Un produit opérationnel plutôt qu’une documentation pléthorique.</w:t>
      </w:r>
    </w:p>
    <w:p w:rsidR="00C6198D" w:rsidRPr="00FD00AC" w:rsidRDefault="00C6198D" w:rsidP="00C6198D">
      <w:pPr>
        <w:pStyle w:val="Paragraphedeliste"/>
        <w:numPr>
          <w:ilvl w:val="0"/>
          <w:numId w:val="3"/>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La collaboration avec un client plutôt que la négociation de contrat.</w:t>
      </w:r>
    </w:p>
    <w:p w:rsidR="00C6198D" w:rsidRPr="00FD00AC" w:rsidRDefault="00C6198D" w:rsidP="00C6198D">
      <w:pPr>
        <w:pStyle w:val="Paragraphedeliste"/>
        <w:numPr>
          <w:ilvl w:val="0"/>
          <w:numId w:val="3"/>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L’adaptation au changement plutôt que le suivi d’un plan.</w:t>
      </w:r>
    </w:p>
    <w:p w:rsidR="00C6198D" w:rsidRPr="00BB6FA3" w:rsidRDefault="00C6198D" w:rsidP="00C6198D">
      <w:pPr>
        <w:spacing w:line="360" w:lineRule="auto"/>
        <w:jc w:val="both"/>
        <w:rPr>
          <w:rFonts w:asciiTheme="majorBidi" w:hAnsiTheme="majorBidi" w:cstheme="majorBidi"/>
        </w:rPr>
      </w:pPr>
    </w:p>
    <w:p w:rsidR="00C6198D" w:rsidRPr="000B4C97" w:rsidRDefault="00C6198D" w:rsidP="00C6198D">
      <w:pPr>
        <w:pStyle w:val="Titre2"/>
        <w:numPr>
          <w:ilvl w:val="1"/>
          <w:numId w:val="6"/>
        </w:numPr>
        <w:rPr>
          <w:rFonts w:cs="Times New Roman"/>
          <w:color w:val="000000" w:themeColor="text1"/>
          <w:szCs w:val="28"/>
        </w:rPr>
      </w:pPr>
      <w:bookmarkStart w:id="158" w:name="_Toc104390673"/>
      <w:r w:rsidRPr="000B4C97">
        <w:rPr>
          <w:rFonts w:cs="Times New Roman"/>
          <w:color w:val="000000" w:themeColor="text1"/>
          <w:szCs w:val="28"/>
        </w:rPr>
        <w:t>Les principales méthodes agiles :</w:t>
      </w:r>
      <w:bookmarkEnd w:id="158"/>
    </w:p>
    <w:p w:rsidR="00C6198D" w:rsidRPr="00B80DA4" w:rsidRDefault="00C6198D" w:rsidP="00C6198D">
      <w:pPr>
        <w:spacing w:line="360" w:lineRule="auto"/>
        <w:ind w:firstLine="410"/>
        <w:jc w:val="both"/>
        <w:rPr>
          <w:rFonts w:asciiTheme="majorBidi" w:hAnsiTheme="majorBidi" w:cstheme="majorBidi"/>
          <w:sz w:val="24"/>
          <w:szCs w:val="24"/>
        </w:rPr>
      </w:pPr>
      <w:r w:rsidRPr="00B80DA4">
        <w:rPr>
          <w:rFonts w:asciiTheme="majorBidi" w:hAnsiTheme="majorBidi" w:cstheme="majorBidi"/>
          <w:sz w:val="24"/>
          <w:szCs w:val="24"/>
        </w:rPr>
        <w:t>Nous distinguons surtout :</w:t>
      </w:r>
    </w:p>
    <w:p w:rsidR="00C6198D" w:rsidRPr="00B80DA4" w:rsidRDefault="00C6198D" w:rsidP="00C6198D">
      <w:pPr>
        <w:pStyle w:val="Paragraphedeliste"/>
        <w:numPr>
          <w:ilvl w:val="0"/>
          <w:numId w:val="4"/>
        </w:numPr>
        <w:spacing w:line="360" w:lineRule="auto"/>
        <w:jc w:val="both"/>
        <w:rPr>
          <w:rFonts w:asciiTheme="majorBidi" w:hAnsiTheme="majorBidi" w:cstheme="majorBidi"/>
          <w:sz w:val="24"/>
          <w:szCs w:val="24"/>
        </w:rPr>
      </w:pPr>
      <w:r w:rsidRPr="00B80DA4">
        <w:rPr>
          <w:rFonts w:asciiTheme="majorBidi" w:hAnsiTheme="majorBidi" w:cstheme="majorBidi"/>
          <w:sz w:val="24"/>
          <w:szCs w:val="24"/>
        </w:rPr>
        <w:t>Scrum</w:t>
      </w:r>
    </w:p>
    <w:p w:rsidR="00C6198D" w:rsidRPr="00B80DA4" w:rsidRDefault="00C6198D" w:rsidP="00C6198D">
      <w:pPr>
        <w:pStyle w:val="Paragraphedeliste"/>
        <w:numPr>
          <w:ilvl w:val="0"/>
          <w:numId w:val="4"/>
        </w:numPr>
        <w:spacing w:line="360" w:lineRule="auto"/>
        <w:jc w:val="both"/>
        <w:rPr>
          <w:rFonts w:asciiTheme="majorBidi" w:hAnsiTheme="majorBidi" w:cstheme="majorBidi"/>
          <w:sz w:val="24"/>
          <w:szCs w:val="24"/>
        </w:rPr>
      </w:pPr>
      <w:r w:rsidRPr="00B80DA4">
        <w:rPr>
          <w:rFonts w:asciiTheme="majorBidi" w:hAnsiTheme="majorBidi" w:cstheme="majorBidi"/>
          <w:sz w:val="24"/>
          <w:szCs w:val="24"/>
        </w:rPr>
        <w:t>Extreme Programming (XP)</w:t>
      </w:r>
    </w:p>
    <w:p w:rsidR="00C6198D" w:rsidRPr="00B80DA4" w:rsidRDefault="00C6198D" w:rsidP="00C6198D">
      <w:pPr>
        <w:pStyle w:val="Paragraphedeliste"/>
        <w:numPr>
          <w:ilvl w:val="0"/>
          <w:numId w:val="4"/>
        </w:numPr>
        <w:spacing w:line="360" w:lineRule="auto"/>
        <w:jc w:val="both"/>
        <w:rPr>
          <w:rFonts w:asciiTheme="majorBidi" w:hAnsiTheme="majorBidi" w:cstheme="majorBidi"/>
          <w:sz w:val="24"/>
          <w:szCs w:val="24"/>
        </w:rPr>
      </w:pPr>
      <w:r w:rsidRPr="00B80DA4">
        <w:rPr>
          <w:rFonts w:asciiTheme="majorBidi" w:hAnsiTheme="majorBidi" w:cstheme="majorBidi"/>
          <w:sz w:val="24"/>
          <w:szCs w:val="24"/>
        </w:rPr>
        <w:t>Rapid Application Development (RAD)</w:t>
      </w:r>
    </w:p>
    <w:p w:rsidR="00C6198D" w:rsidRPr="00FD00AC" w:rsidRDefault="00C6198D" w:rsidP="00C6198D">
      <w:pPr>
        <w:pStyle w:val="Paragraphedeliste"/>
        <w:numPr>
          <w:ilvl w:val="0"/>
          <w:numId w:val="4"/>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Crystal clear</w:t>
      </w:r>
    </w:p>
    <w:p w:rsidR="00C6198D" w:rsidRPr="00FD00AC" w:rsidRDefault="00C6198D" w:rsidP="00C6198D">
      <w:pPr>
        <w:spacing w:line="360" w:lineRule="auto"/>
        <w:ind w:left="410"/>
        <w:jc w:val="both"/>
        <w:rPr>
          <w:rFonts w:asciiTheme="majorBidi" w:hAnsiTheme="majorBidi" w:cstheme="majorBidi"/>
          <w:sz w:val="24"/>
          <w:szCs w:val="24"/>
        </w:rPr>
      </w:pPr>
      <w:r w:rsidRPr="00FD00AC">
        <w:rPr>
          <w:rFonts w:asciiTheme="majorBidi" w:hAnsiTheme="majorBidi" w:cstheme="majorBidi"/>
          <w:sz w:val="24"/>
          <w:szCs w:val="24"/>
        </w:rPr>
        <w:t xml:space="preserve">       Si nous voulons définir l’agilité en quelques mots : </w:t>
      </w:r>
      <w:ins w:id="159" w:author="Rachid Ben Slama" w:date="2022-05-31T23:59:00Z">
        <w:r w:rsidR="002C26F0">
          <w:rPr>
            <w:rFonts w:asciiTheme="majorBidi" w:hAnsiTheme="majorBidi" w:cstheme="majorBidi"/>
            <w:sz w:val="24"/>
            <w:szCs w:val="24"/>
          </w:rPr>
          <w:t>C</w:t>
        </w:r>
      </w:ins>
      <w:del w:id="160" w:author="Rachid Ben Slama" w:date="2022-05-31T23:59:00Z">
        <w:r w:rsidRPr="00FD00AC" w:rsidDel="002C26F0">
          <w:rPr>
            <w:rFonts w:asciiTheme="majorBidi" w:hAnsiTheme="majorBidi" w:cstheme="majorBidi"/>
            <w:sz w:val="24"/>
            <w:szCs w:val="24"/>
          </w:rPr>
          <w:delText>c</w:delText>
        </w:r>
      </w:del>
      <w:r w:rsidRPr="00FD00AC">
        <w:rPr>
          <w:rFonts w:asciiTheme="majorBidi" w:hAnsiTheme="majorBidi" w:cstheme="majorBidi"/>
          <w:sz w:val="24"/>
          <w:szCs w:val="24"/>
        </w:rPr>
        <w:t xml:space="preserve">’est l’intelligence organisationnelle et technologique, liée au travail de groupe afin d’être immédiatement efficace. Après avoir étudié plusieurs méthodes et leur adéquation </w:t>
      </w:r>
      <w:ins w:id="161" w:author="Rachid Ben Slama" w:date="2022-05-31T23:59:00Z">
        <w:r w:rsidR="002C26F0">
          <w:rPr>
            <w:rFonts w:asciiTheme="majorBidi" w:hAnsiTheme="majorBidi" w:cstheme="majorBidi"/>
            <w:sz w:val="24"/>
            <w:szCs w:val="24"/>
          </w:rPr>
          <w:t xml:space="preserve">avec le </w:t>
        </w:r>
      </w:ins>
      <w:del w:id="162" w:author="Rachid Ben Slama" w:date="2022-05-31T23:59:00Z">
        <w:r w:rsidRPr="00FD00AC" w:rsidDel="002C26F0">
          <w:rPr>
            <w:rFonts w:asciiTheme="majorBidi" w:hAnsiTheme="majorBidi" w:cstheme="majorBidi"/>
            <w:sz w:val="24"/>
            <w:szCs w:val="24"/>
          </w:rPr>
          <w:delText xml:space="preserve">à notre </w:delText>
        </w:r>
      </w:del>
      <w:r w:rsidRPr="00FD00AC">
        <w:rPr>
          <w:rFonts w:asciiTheme="majorBidi" w:hAnsiTheme="majorBidi" w:cstheme="majorBidi"/>
          <w:sz w:val="24"/>
          <w:szCs w:val="24"/>
        </w:rPr>
        <w:t>projet, nous avons opté pour l’utilisation de la méthode</w:t>
      </w:r>
      <w:r w:rsidRPr="00FD00AC">
        <w:rPr>
          <w:rFonts w:asciiTheme="majorBidi" w:hAnsiTheme="majorBidi" w:cstheme="majorBidi"/>
          <w:b/>
          <w:bCs/>
          <w:sz w:val="24"/>
          <w:szCs w:val="24"/>
        </w:rPr>
        <w:t xml:space="preserve"> SCRUM</w:t>
      </w:r>
      <w:ins w:id="163" w:author="Rachid Ben Slama" w:date="2022-05-31T23:59:00Z">
        <w:r w:rsidR="002C26F0">
          <w:rPr>
            <w:rFonts w:asciiTheme="majorBidi" w:hAnsiTheme="majorBidi" w:cstheme="majorBidi"/>
            <w:b/>
            <w:bCs/>
            <w:sz w:val="24"/>
            <w:szCs w:val="24"/>
          </w:rPr>
          <w:t xml:space="preserve"> (pourquoi)</w:t>
        </w:r>
      </w:ins>
      <w:r w:rsidRPr="00FD00AC">
        <w:rPr>
          <w:rFonts w:asciiTheme="majorBidi" w:hAnsiTheme="majorBidi" w:cstheme="majorBidi"/>
          <w:sz w:val="24"/>
          <w:szCs w:val="24"/>
        </w:rPr>
        <w:t xml:space="preserve">. </w:t>
      </w:r>
    </w:p>
    <w:p w:rsidR="00C6198D" w:rsidRPr="00BB6FA3" w:rsidRDefault="00C6198D" w:rsidP="00C6198D">
      <w:pPr>
        <w:spacing w:line="360" w:lineRule="auto"/>
        <w:jc w:val="both"/>
        <w:rPr>
          <w:rFonts w:asciiTheme="majorBidi" w:hAnsiTheme="majorBidi" w:cstheme="majorBidi"/>
        </w:rPr>
      </w:pPr>
    </w:p>
    <w:p w:rsidR="00C6198D" w:rsidRPr="000B4C97" w:rsidRDefault="00C6198D" w:rsidP="00C6198D">
      <w:pPr>
        <w:pStyle w:val="Titre2"/>
        <w:numPr>
          <w:ilvl w:val="1"/>
          <w:numId w:val="6"/>
        </w:numPr>
        <w:rPr>
          <w:rFonts w:cs="Times New Roman"/>
          <w:color w:val="000000" w:themeColor="text1"/>
          <w:szCs w:val="28"/>
        </w:rPr>
      </w:pPr>
      <w:bookmarkStart w:id="164" w:name="_Toc104390674"/>
      <w:r w:rsidRPr="000B4C97">
        <w:rPr>
          <w:rFonts w:cs="Times New Roman"/>
          <w:color w:val="000000" w:themeColor="text1"/>
          <w:szCs w:val="28"/>
        </w:rPr>
        <w:t>Scrum :</w:t>
      </w:r>
      <w:bookmarkEnd w:id="164"/>
    </w:p>
    <w:p w:rsidR="00C6198D" w:rsidRPr="00BB6FA3" w:rsidRDefault="00C6198D" w:rsidP="00C6198D">
      <w:pPr>
        <w:spacing w:line="360" w:lineRule="auto"/>
        <w:jc w:val="both"/>
        <w:rPr>
          <w:rFonts w:asciiTheme="majorBidi" w:hAnsiTheme="majorBidi" w:cstheme="majorBidi"/>
        </w:rPr>
      </w:pPr>
      <w:r w:rsidRPr="00FD00AC">
        <w:rPr>
          <w:rFonts w:asciiTheme="majorBidi" w:hAnsiTheme="majorBidi" w:cstheme="majorBidi"/>
          <w:sz w:val="24"/>
          <w:szCs w:val="24"/>
        </w:rPr>
        <w:t xml:space="preserve">   </w:t>
      </w:r>
      <w:r>
        <w:rPr>
          <w:rFonts w:asciiTheme="majorBidi" w:hAnsiTheme="majorBidi" w:cstheme="majorBidi"/>
          <w:sz w:val="24"/>
          <w:szCs w:val="24"/>
        </w:rPr>
        <w:tab/>
      </w:r>
      <w:r w:rsidRPr="00FD00AC">
        <w:rPr>
          <w:rFonts w:asciiTheme="majorBidi" w:hAnsiTheme="majorBidi" w:cstheme="majorBidi"/>
          <w:sz w:val="24"/>
          <w:szCs w:val="24"/>
        </w:rPr>
        <w:t xml:space="preserve"> Scrum s’appuie sur le découpage en itérations encore nommés &lt;&lt;Sprint&gt;&gt;. Dans chaque Sprint, il y a un ou plusieurs artéfacts et cérémonies qui dure </w:t>
      </w:r>
      <w:del w:id="165" w:author="Rachid Ben Slama" w:date="2022-06-01T00:02:00Z">
        <w:r w:rsidRPr="00FD00AC" w:rsidDel="002C26F0">
          <w:rPr>
            <w:rFonts w:asciiTheme="majorBidi" w:hAnsiTheme="majorBidi" w:cstheme="majorBidi"/>
            <w:sz w:val="24"/>
            <w:szCs w:val="24"/>
          </w:rPr>
          <w:delText>d’</w:delText>
        </w:r>
      </w:del>
      <w:r w:rsidRPr="00FD00AC">
        <w:rPr>
          <w:rFonts w:asciiTheme="majorBidi" w:hAnsiTheme="majorBidi" w:cstheme="majorBidi"/>
          <w:sz w:val="24"/>
          <w:szCs w:val="24"/>
        </w:rPr>
        <w:t xml:space="preserve">une à trois semaines, un livrable est produit. L’équipe s’organise de telle sorte à trouver la façon la plus adaptée à la production selon les exigences </w:t>
      </w:r>
      <w:r w:rsidRPr="00BB6FA3">
        <w:rPr>
          <w:rFonts w:asciiTheme="majorBidi" w:hAnsiTheme="majorBidi" w:cstheme="majorBidi"/>
        </w:rPr>
        <w:t xml:space="preserve">prioritaires. Un produit livrable est testé après chaque Sprint et ceci afin de choisir soit de </w:t>
      </w:r>
      <w:ins w:id="166" w:author="Rachid Ben Slama" w:date="2022-06-01T00:02:00Z">
        <w:r w:rsidR="002C26F0">
          <w:rPr>
            <w:rFonts w:asciiTheme="majorBidi" w:hAnsiTheme="majorBidi" w:cstheme="majorBidi"/>
          </w:rPr>
          <w:t xml:space="preserve">le </w:t>
        </w:r>
      </w:ins>
      <w:r w:rsidRPr="00BB6FA3">
        <w:rPr>
          <w:rFonts w:asciiTheme="majorBidi" w:hAnsiTheme="majorBidi" w:cstheme="majorBidi"/>
        </w:rPr>
        <w:t>livrer soit de l’améliorer durant un Sprint supplémentaire.</w:t>
      </w:r>
    </w:p>
    <w:p w:rsidR="00C6198D" w:rsidRPr="00546C96" w:rsidRDefault="00C6198D" w:rsidP="00C6198D">
      <w:pPr>
        <w:pStyle w:val="Titre3"/>
        <w:numPr>
          <w:ilvl w:val="2"/>
          <w:numId w:val="6"/>
        </w:numPr>
        <w:rPr>
          <w:b/>
          <w:szCs w:val="24"/>
        </w:rPr>
      </w:pPr>
      <w:bookmarkStart w:id="167" w:name="_Toc104390675"/>
      <w:r w:rsidRPr="00546C96">
        <w:rPr>
          <w:b/>
          <w:szCs w:val="24"/>
        </w:rPr>
        <w:t>Pourquoi Scrum ?</w:t>
      </w:r>
      <w:bookmarkEnd w:id="167"/>
    </w:p>
    <w:p w:rsidR="00C6198D" w:rsidRPr="00BB6FA3" w:rsidRDefault="00C6198D" w:rsidP="00C6198D">
      <w:pPr>
        <w:spacing w:line="360" w:lineRule="auto"/>
        <w:jc w:val="both"/>
        <w:rPr>
          <w:rFonts w:asciiTheme="majorBidi" w:hAnsiTheme="majorBidi" w:cstheme="majorBidi"/>
          <w:sz w:val="23"/>
          <w:szCs w:val="23"/>
        </w:rPr>
      </w:pPr>
      <w:r w:rsidRPr="00BB6FA3">
        <w:rPr>
          <w:rFonts w:asciiTheme="majorBidi" w:hAnsiTheme="majorBidi" w:cstheme="majorBidi"/>
        </w:rPr>
        <w:t xml:space="preserve"> </w:t>
      </w:r>
      <w:r w:rsidRPr="00BB6FA3">
        <w:rPr>
          <w:rFonts w:asciiTheme="majorBidi" w:hAnsiTheme="majorBidi" w:cstheme="majorBidi"/>
          <w:sz w:val="23"/>
          <w:szCs w:val="23"/>
        </w:rPr>
        <w:t xml:space="preserve"> Notre choix est essentiellement basé sur ces différentes raisons :</w:t>
      </w:r>
    </w:p>
    <w:p w:rsidR="00C6198D" w:rsidRPr="00BB6FA3" w:rsidRDefault="00C6198D" w:rsidP="00C6198D">
      <w:pPr>
        <w:pStyle w:val="Paragraphedeliste"/>
        <w:numPr>
          <w:ilvl w:val="0"/>
          <w:numId w:val="5"/>
        </w:numPr>
        <w:spacing w:line="360" w:lineRule="auto"/>
        <w:jc w:val="both"/>
        <w:rPr>
          <w:rFonts w:asciiTheme="majorBidi" w:hAnsiTheme="majorBidi" w:cstheme="majorBidi"/>
          <w:sz w:val="23"/>
          <w:szCs w:val="23"/>
        </w:rPr>
      </w:pPr>
      <w:r w:rsidRPr="00BB6FA3">
        <w:rPr>
          <w:rFonts w:asciiTheme="majorBidi" w:hAnsiTheme="majorBidi" w:cstheme="majorBidi"/>
          <w:sz w:val="23"/>
          <w:szCs w:val="23"/>
        </w:rPr>
        <w:t>Tout l’équipe doit avoir une visibilité sur l’avancement du développement en cours.</w:t>
      </w:r>
    </w:p>
    <w:p w:rsidR="00C6198D" w:rsidRPr="00BB6FA3" w:rsidRDefault="00C6198D" w:rsidP="002C26F0">
      <w:pPr>
        <w:pStyle w:val="Paragraphedeliste"/>
        <w:numPr>
          <w:ilvl w:val="0"/>
          <w:numId w:val="5"/>
        </w:numPr>
        <w:spacing w:line="360" w:lineRule="auto"/>
        <w:jc w:val="both"/>
        <w:rPr>
          <w:rFonts w:asciiTheme="majorBidi" w:hAnsiTheme="majorBidi" w:cstheme="majorBidi"/>
          <w:sz w:val="23"/>
          <w:szCs w:val="23"/>
        </w:rPr>
      </w:pPr>
      <w:r w:rsidRPr="00BB6FA3">
        <w:rPr>
          <w:rFonts w:asciiTheme="majorBidi" w:hAnsiTheme="majorBidi" w:cstheme="majorBidi"/>
          <w:sz w:val="23"/>
          <w:szCs w:val="23"/>
        </w:rPr>
        <w:t>Scrum offre la possibilité d’organiser le cycle de vie des t</w:t>
      </w:r>
      <w:ins w:id="168" w:author="Rachid Ben Slama" w:date="2022-06-01T00:03:00Z">
        <w:r w:rsidR="002C26F0">
          <w:rPr>
            <w:rFonts w:asciiTheme="majorBidi" w:hAnsiTheme="majorBidi" w:cstheme="majorBidi"/>
            <w:sz w:val="23"/>
            <w:szCs w:val="23"/>
          </w:rPr>
          <w:t>â</w:t>
        </w:r>
      </w:ins>
      <w:del w:id="169" w:author="Rachid Ben Slama" w:date="2022-06-01T00:03:00Z">
        <w:r w:rsidRPr="00BB6FA3" w:rsidDel="002C26F0">
          <w:rPr>
            <w:rFonts w:asciiTheme="majorBidi" w:hAnsiTheme="majorBidi" w:cstheme="majorBidi"/>
            <w:sz w:val="23"/>
            <w:szCs w:val="23"/>
          </w:rPr>
          <w:delText>a</w:delText>
        </w:r>
      </w:del>
      <w:r w:rsidRPr="00BB6FA3">
        <w:rPr>
          <w:rFonts w:asciiTheme="majorBidi" w:hAnsiTheme="majorBidi" w:cstheme="majorBidi"/>
          <w:sz w:val="23"/>
          <w:szCs w:val="23"/>
        </w:rPr>
        <w:t>ches ou on peut distinguer les t</w:t>
      </w:r>
      <w:ins w:id="170" w:author="Rachid Ben Slama" w:date="2022-06-01T00:03:00Z">
        <w:r w:rsidR="002C26F0">
          <w:rPr>
            <w:rFonts w:asciiTheme="majorBidi" w:hAnsiTheme="majorBidi" w:cstheme="majorBidi"/>
            <w:sz w:val="23"/>
            <w:szCs w:val="23"/>
          </w:rPr>
          <w:t>â</w:t>
        </w:r>
      </w:ins>
      <w:del w:id="171" w:author="Rachid Ben Slama" w:date="2022-06-01T00:03:00Z">
        <w:r w:rsidRPr="00BB6FA3" w:rsidDel="002C26F0">
          <w:rPr>
            <w:rFonts w:asciiTheme="majorBidi" w:hAnsiTheme="majorBidi" w:cstheme="majorBidi"/>
            <w:sz w:val="23"/>
            <w:szCs w:val="23"/>
          </w:rPr>
          <w:delText>a</w:delText>
        </w:r>
      </w:del>
      <w:r w:rsidRPr="00BB6FA3">
        <w:rPr>
          <w:rFonts w:asciiTheme="majorBidi" w:hAnsiTheme="majorBidi" w:cstheme="majorBidi"/>
          <w:sz w:val="23"/>
          <w:szCs w:val="23"/>
        </w:rPr>
        <w:t>ches réalisées, en cours et en attente.</w:t>
      </w:r>
    </w:p>
    <w:p w:rsidR="00C6198D" w:rsidRPr="00BB6FA3" w:rsidRDefault="00C6198D" w:rsidP="00C6198D">
      <w:pPr>
        <w:pStyle w:val="Paragraphedeliste"/>
        <w:numPr>
          <w:ilvl w:val="0"/>
          <w:numId w:val="5"/>
        </w:numPr>
        <w:spacing w:line="360" w:lineRule="auto"/>
        <w:jc w:val="both"/>
        <w:rPr>
          <w:rFonts w:asciiTheme="majorBidi" w:hAnsiTheme="majorBidi" w:cstheme="majorBidi"/>
          <w:sz w:val="23"/>
          <w:szCs w:val="23"/>
        </w:rPr>
      </w:pPr>
      <w:r w:rsidRPr="00BB6FA3">
        <w:rPr>
          <w:rFonts w:asciiTheme="majorBidi" w:hAnsiTheme="majorBidi" w:cstheme="majorBidi"/>
          <w:sz w:val="23"/>
          <w:szCs w:val="23"/>
        </w:rPr>
        <w:t>Le projet est réalisé en interne, qui offre ses services aux besoins de la société d’où la présence du client est fréquemment qui est dans ce cas le responsable logistique.</w:t>
      </w:r>
    </w:p>
    <w:p w:rsidR="00C6198D" w:rsidRPr="00BB6FA3" w:rsidRDefault="00C6198D" w:rsidP="00C6198D">
      <w:pPr>
        <w:pStyle w:val="Paragraphedeliste"/>
        <w:numPr>
          <w:ilvl w:val="0"/>
          <w:numId w:val="5"/>
        </w:numPr>
        <w:spacing w:line="360" w:lineRule="auto"/>
        <w:jc w:val="both"/>
        <w:rPr>
          <w:rFonts w:asciiTheme="majorBidi" w:hAnsiTheme="majorBidi" w:cstheme="majorBidi"/>
          <w:sz w:val="23"/>
          <w:szCs w:val="23"/>
        </w:rPr>
      </w:pPr>
      <w:del w:id="172" w:author="Rachid Ben Slama" w:date="2022-06-01T00:04:00Z">
        <w:r w:rsidRPr="00BB6FA3" w:rsidDel="002C26F0">
          <w:rPr>
            <w:rFonts w:asciiTheme="majorBidi" w:hAnsiTheme="majorBidi" w:cstheme="majorBidi"/>
            <w:sz w:val="23"/>
            <w:szCs w:val="23"/>
          </w:rPr>
          <w:delText>La présence des acteurs précédemment décrits exige l’importance d’une réunion quotidienne avec d’une part le client et d’autre part les développeurs</w:delText>
        </w:r>
      </w:del>
      <w:r w:rsidRPr="00BB6FA3">
        <w:rPr>
          <w:rFonts w:asciiTheme="majorBidi" w:hAnsiTheme="majorBidi" w:cstheme="majorBidi"/>
          <w:sz w:val="23"/>
          <w:szCs w:val="23"/>
        </w:rPr>
        <w:t>.</w:t>
      </w:r>
    </w:p>
    <w:p w:rsidR="00C6198D" w:rsidRPr="00BB6FA3" w:rsidRDefault="00C6198D" w:rsidP="00C6198D">
      <w:pPr>
        <w:pStyle w:val="Paragraphedeliste"/>
        <w:spacing w:line="360" w:lineRule="auto"/>
        <w:jc w:val="both"/>
        <w:rPr>
          <w:rFonts w:asciiTheme="majorBidi" w:hAnsiTheme="majorBidi" w:cstheme="majorBidi"/>
          <w:color w:val="FF0000"/>
          <w:sz w:val="23"/>
          <w:szCs w:val="23"/>
        </w:rPr>
      </w:pPr>
    </w:p>
    <w:p w:rsidR="00C6198D" w:rsidRPr="00BB6FA3" w:rsidRDefault="00C6198D" w:rsidP="00C6198D">
      <w:pPr>
        <w:pStyle w:val="Paragraphedeliste"/>
        <w:spacing w:line="360" w:lineRule="auto"/>
        <w:jc w:val="both"/>
        <w:rPr>
          <w:rFonts w:asciiTheme="majorBidi" w:hAnsiTheme="majorBidi" w:cstheme="majorBidi"/>
          <w:color w:val="FF0000"/>
          <w:sz w:val="23"/>
          <w:szCs w:val="23"/>
        </w:rPr>
      </w:pPr>
    </w:p>
    <w:p w:rsidR="00C6198D" w:rsidRPr="00546C96" w:rsidRDefault="00C6198D" w:rsidP="00C6198D">
      <w:pPr>
        <w:pStyle w:val="Paragraphedeliste"/>
        <w:spacing w:line="360" w:lineRule="auto"/>
        <w:jc w:val="both"/>
        <w:rPr>
          <w:rFonts w:asciiTheme="majorBidi" w:hAnsiTheme="majorBidi" w:cstheme="majorBidi"/>
          <w:sz w:val="23"/>
          <w:szCs w:val="23"/>
        </w:rPr>
      </w:pPr>
      <w:r w:rsidRPr="00BB6FA3">
        <w:rPr>
          <w:rFonts w:asciiTheme="majorBidi" w:hAnsiTheme="majorBidi" w:cstheme="majorBidi"/>
          <w:noProof/>
          <w:color w:val="FF0000"/>
          <w:sz w:val="23"/>
          <w:szCs w:val="23"/>
          <w:lang w:eastAsia="fr-FR"/>
        </w:rPr>
        <w:drawing>
          <wp:anchor distT="0" distB="0" distL="114300" distR="114300" simplePos="0" relativeHeight="251660288" behindDoc="0" locked="0" layoutInCell="1" allowOverlap="1" wp14:anchorId="4856373C" wp14:editId="2E91D3E9">
            <wp:simplePos x="0" y="0"/>
            <wp:positionH relativeFrom="margin">
              <wp:posOffset>337185</wp:posOffset>
            </wp:positionH>
            <wp:positionV relativeFrom="paragraph">
              <wp:posOffset>239395</wp:posOffset>
            </wp:positionV>
            <wp:extent cx="5895975" cy="3902075"/>
            <wp:effectExtent l="0" t="0" r="9525" b="317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90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14:anchorId="2B7B66B1" wp14:editId="381F4DFF">
                <wp:simplePos x="0" y="0"/>
                <wp:positionH relativeFrom="column">
                  <wp:posOffset>180975</wp:posOffset>
                </wp:positionH>
                <wp:positionV relativeFrom="paragraph">
                  <wp:posOffset>4189730</wp:posOffset>
                </wp:positionV>
                <wp:extent cx="589597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a:effectLst/>
                      </wps:spPr>
                      <wps:txbx>
                        <w:txbxContent>
                          <w:p w:rsidR="00C6198D" w:rsidRPr="00546C96" w:rsidRDefault="00C6198D" w:rsidP="00C6198D">
                            <w:pPr>
                              <w:pStyle w:val="Lgende"/>
                              <w:jc w:val="center"/>
                              <w:rPr>
                                <w:rFonts w:asciiTheme="majorBidi" w:hAnsiTheme="majorBidi" w:cstheme="majorBidi"/>
                                <w:noProof/>
                                <w:color w:val="FF0000"/>
                                <w:sz w:val="24"/>
                                <w:szCs w:val="24"/>
                              </w:rPr>
                            </w:pPr>
                            <w:bookmarkStart w:id="173" w:name="_Toc104390907"/>
                            <w:r w:rsidRPr="00546C96">
                              <w:rPr>
                                <w:sz w:val="24"/>
                                <w:szCs w:val="24"/>
                              </w:rPr>
                              <w:t xml:space="preserve">Figure </w:t>
                            </w:r>
                            <w:r w:rsidRPr="00546C96">
                              <w:rPr>
                                <w:sz w:val="24"/>
                                <w:szCs w:val="24"/>
                              </w:rPr>
                              <w:fldChar w:fldCharType="begin"/>
                            </w:r>
                            <w:r w:rsidRPr="00546C96">
                              <w:rPr>
                                <w:sz w:val="24"/>
                                <w:szCs w:val="24"/>
                              </w:rPr>
                              <w:instrText xml:space="preserve"> SEQ Figure \* ARABIC </w:instrText>
                            </w:r>
                            <w:r w:rsidRPr="00546C96">
                              <w:rPr>
                                <w:sz w:val="24"/>
                                <w:szCs w:val="24"/>
                              </w:rPr>
                              <w:fldChar w:fldCharType="separate"/>
                            </w:r>
                            <w:r>
                              <w:rPr>
                                <w:noProof/>
                                <w:sz w:val="24"/>
                                <w:szCs w:val="24"/>
                              </w:rPr>
                              <w:t>1</w:t>
                            </w:r>
                            <w:r w:rsidRPr="00546C96">
                              <w:rPr>
                                <w:sz w:val="24"/>
                                <w:szCs w:val="24"/>
                              </w:rPr>
                              <w:fldChar w:fldCharType="end"/>
                            </w:r>
                            <w:r w:rsidRPr="00546C96">
                              <w:rPr>
                                <w:sz w:val="24"/>
                                <w:szCs w:val="24"/>
                              </w:rPr>
                              <w:t xml:space="preserve"> : Scrum</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B7B66B1" id="_x0000_t202" coordsize="21600,21600" o:spt="202" path="m,l,21600r21600,l21600,xe">
                <v:stroke joinstyle="miter"/>
                <v:path gradientshapeok="t" o:connecttype="rect"/>
              </v:shapetype>
              <v:shape id="Zone de texte 18" o:spid="_x0000_s1026" type="#_x0000_t202" style="position:absolute;left:0;text-align:left;margin-left:14.25pt;margin-top:329.9pt;width:46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" stroked="f">
                <v:textbox style="mso-fit-shape-to-text:t" inset="0,0,0,0">
                  <w:txbxContent>
                    <w:p w:rsidR="00C6198D" w:rsidRPr="00546C96" w:rsidRDefault="00C6198D" w:rsidP="00C6198D">
                      <w:pPr>
                        <w:pStyle w:val="Lgende"/>
                        <w:jc w:val="center"/>
                        <w:rPr>
                          <w:rFonts w:asciiTheme="majorBidi" w:hAnsiTheme="majorBidi" w:cstheme="majorBidi"/>
                          <w:noProof/>
                          <w:color w:val="FF0000"/>
                          <w:sz w:val="24"/>
                          <w:szCs w:val="24"/>
                        </w:rPr>
                      </w:pPr>
                      <w:bookmarkStart w:id="20" w:name="_Toc104390907"/>
                      <w:r w:rsidRPr="00546C96">
                        <w:rPr>
                          <w:sz w:val="24"/>
                          <w:szCs w:val="24"/>
                        </w:rPr>
                        <w:t xml:space="preserve">Figure </w:t>
                      </w:r>
                      <w:r w:rsidRPr="00546C96">
                        <w:rPr>
                          <w:sz w:val="24"/>
                          <w:szCs w:val="24"/>
                        </w:rPr>
                        <w:fldChar w:fldCharType="begin"/>
                      </w:r>
                      <w:r w:rsidRPr="00546C96">
                        <w:rPr>
                          <w:sz w:val="24"/>
                          <w:szCs w:val="24"/>
                        </w:rPr>
                        <w:instrText xml:space="preserve"> SEQ Figure \* ARABIC </w:instrText>
                      </w:r>
                      <w:r w:rsidRPr="00546C96">
                        <w:rPr>
                          <w:sz w:val="24"/>
                          <w:szCs w:val="24"/>
                        </w:rPr>
                        <w:fldChar w:fldCharType="separate"/>
                      </w:r>
                      <w:r>
                        <w:rPr>
                          <w:noProof/>
                          <w:sz w:val="24"/>
                          <w:szCs w:val="24"/>
                        </w:rPr>
                        <w:t>1</w:t>
                      </w:r>
                      <w:r w:rsidRPr="00546C96">
                        <w:rPr>
                          <w:sz w:val="24"/>
                          <w:szCs w:val="24"/>
                        </w:rPr>
                        <w:fldChar w:fldCharType="end"/>
                      </w:r>
                      <w:r w:rsidRPr="00546C96">
                        <w:rPr>
                          <w:sz w:val="24"/>
                          <w:szCs w:val="24"/>
                        </w:rPr>
                        <w:t xml:space="preserve"> : Scrum</w:t>
                      </w:r>
                      <w:bookmarkEnd w:id="20"/>
                    </w:p>
                  </w:txbxContent>
                </v:textbox>
                <w10:wrap type="square"/>
              </v:shape>
            </w:pict>
          </mc:Fallback>
        </mc:AlternateContent>
      </w:r>
      <w:r w:rsidRPr="00BB6FA3">
        <w:rPr>
          <w:rFonts w:asciiTheme="majorBidi" w:hAnsiTheme="majorBidi" w:cstheme="majorBidi"/>
          <w:sz w:val="23"/>
          <w:szCs w:val="23"/>
        </w:rPr>
        <w:t xml:space="preserve">                    </w:t>
      </w:r>
    </w:p>
    <w:p w:rsidR="00C6198D" w:rsidRPr="00FD00AC" w:rsidRDefault="00C6198D" w:rsidP="00C6198D">
      <w:pPr>
        <w:pStyle w:val="Paragraphedeliste"/>
        <w:numPr>
          <w:ilvl w:val="0"/>
          <w:numId w:val="5"/>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Le backlog du produit : Une liste de tout ce qui entrainer du travail pour l’équipe.</w:t>
      </w:r>
    </w:p>
    <w:p w:rsidR="00C6198D" w:rsidRPr="00FD00AC" w:rsidRDefault="00C6198D" w:rsidP="00C6198D">
      <w:pPr>
        <w:pStyle w:val="Paragraphedeliste"/>
        <w:spacing w:line="360" w:lineRule="auto"/>
        <w:jc w:val="both"/>
        <w:rPr>
          <w:rFonts w:asciiTheme="majorBidi" w:hAnsiTheme="majorBidi" w:cstheme="majorBidi"/>
          <w:sz w:val="24"/>
          <w:szCs w:val="24"/>
        </w:rPr>
      </w:pPr>
      <w:r w:rsidRPr="00FD00AC">
        <w:rPr>
          <w:rFonts w:asciiTheme="majorBidi" w:hAnsiTheme="majorBidi" w:cstheme="majorBidi"/>
          <w:sz w:val="24"/>
          <w:szCs w:val="24"/>
        </w:rPr>
        <w:t>Cette liste est triée selon les priorités des t</w:t>
      </w:r>
      <w:ins w:id="174" w:author="Rachid Ben Slama" w:date="2022-06-01T00:05:00Z">
        <w:r w:rsidR="002C26F0">
          <w:rPr>
            <w:rFonts w:asciiTheme="majorBidi" w:hAnsiTheme="majorBidi" w:cstheme="majorBidi"/>
            <w:sz w:val="24"/>
            <w:szCs w:val="24"/>
          </w:rPr>
          <w:t>â</w:t>
        </w:r>
      </w:ins>
      <w:del w:id="175" w:author="Rachid Ben Slama" w:date="2022-06-01T00:05:00Z">
        <w:r w:rsidRPr="00FD00AC" w:rsidDel="002C26F0">
          <w:rPr>
            <w:rFonts w:asciiTheme="majorBidi" w:hAnsiTheme="majorBidi" w:cstheme="majorBidi"/>
            <w:sz w:val="24"/>
            <w:szCs w:val="24"/>
          </w:rPr>
          <w:delText>a</w:delText>
        </w:r>
      </w:del>
      <w:r w:rsidRPr="00FD00AC">
        <w:rPr>
          <w:rFonts w:asciiTheme="majorBidi" w:hAnsiTheme="majorBidi" w:cstheme="majorBidi"/>
          <w:sz w:val="24"/>
          <w:szCs w:val="24"/>
        </w:rPr>
        <w:t>ches à faire.</w:t>
      </w:r>
    </w:p>
    <w:p w:rsidR="00C6198D" w:rsidRPr="00FD00AC" w:rsidRDefault="00C6198D" w:rsidP="00C6198D">
      <w:pPr>
        <w:pStyle w:val="Paragraphedeliste"/>
        <w:numPr>
          <w:ilvl w:val="0"/>
          <w:numId w:val="5"/>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Backlog de sprint :  Une liste d’éléments à faire au cours du sprint.</w:t>
      </w:r>
    </w:p>
    <w:p w:rsidR="00C6198D" w:rsidRPr="00493B8B" w:rsidRDefault="00C6198D" w:rsidP="00C6198D">
      <w:pPr>
        <w:pStyle w:val="Paragraphedeliste"/>
        <w:numPr>
          <w:ilvl w:val="0"/>
          <w:numId w:val="5"/>
        </w:numPr>
        <w:spacing w:line="360" w:lineRule="auto"/>
        <w:jc w:val="both"/>
        <w:rPr>
          <w:rFonts w:asciiTheme="majorBidi" w:hAnsiTheme="majorBidi" w:cstheme="majorBidi"/>
          <w:sz w:val="24"/>
          <w:szCs w:val="24"/>
        </w:rPr>
      </w:pPr>
      <w:r w:rsidRPr="00FD00AC">
        <w:rPr>
          <w:rFonts w:asciiTheme="majorBidi" w:hAnsiTheme="majorBidi" w:cstheme="majorBidi"/>
          <w:sz w:val="24"/>
          <w:szCs w:val="24"/>
        </w:rPr>
        <w:t>Mêlée quotidienne : Réunion quotidienne d’avancement qui dure 15 minutes avec les membres de l’équipe.</w:t>
      </w:r>
    </w:p>
    <w:p w:rsidR="00C6198D" w:rsidRPr="00546C96" w:rsidRDefault="00C6198D" w:rsidP="00C6198D">
      <w:pPr>
        <w:pStyle w:val="Titre3"/>
        <w:numPr>
          <w:ilvl w:val="2"/>
          <w:numId w:val="6"/>
        </w:numPr>
        <w:rPr>
          <w:b/>
          <w:szCs w:val="24"/>
        </w:rPr>
      </w:pPr>
      <w:bookmarkStart w:id="176" w:name="_Toc104390676"/>
      <w:r w:rsidRPr="00546C96">
        <w:rPr>
          <w:b/>
          <w:szCs w:val="24"/>
        </w:rPr>
        <w:t>Les intervenants de Scrum :</w:t>
      </w:r>
      <w:bookmarkEnd w:id="176"/>
    </w:p>
    <w:p w:rsidR="00C6198D" w:rsidRPr="00FD00AC" w:rsidRDefault="00C6198D" w:rsidP="00C6198D">
      <w:pPr>
        <w:spacing w:line="360" w:lineRule="auto"/>
        <w:jc w:val="both"/>
        <w:rPr>
          <w:rFonts w:asciiTheme="majorBidi" w:hAnsiTheme="majorBidi" w:cstheme="majorBidi"/>
          <w:sz w:val="24"/>
          <w:szCs w:val="24"/>
        </w:rPr>
      </w:pPr>
      <w:r w:rsidRPr="00FD00AC">
        <w:rPr>
          <w:rFonts w:asciiTheme="majorBidi" w:hAnsiTheme="majorBidi" w:cstheme="majorBidi"/>
          <w:sz w:val="24"/>
          <w:szCs w:val="24"/>
        </w:rPr>
        <w:t xml:space="preserve">   Il existe 3 types d’intervenant Scrum :</w:t>
      </w:r>
    </w:p>
    <w:p w:rsidR="00C6198D" w:rsidRPr="00FD00AC" w:rsidRDefault="00C6198D" w:rsidP="00C6198D">
      <w:pPr>
        <w:spacing w:line="360" w:lineRule="auto"/>
        <w:ind w:firstLine="708"/>
        <w:jc w:val="both"/>
        <w:rPr>
          <w:rFonts w:asciiTheme="majorBidi" w:hAnsiTheme="majorBidi" w:cstheme="majorBidi"/>
          <w:sz w:val="24"/>
          <w:szCs w:val="24"/>
        </w:rPr>
      </w:pPr>
      <w:r w:rsidRPr="00FD00AC">
        <w:rPr>
          <w:rFonts w:asciiTheme="majorBidi" w:hAnsiTheme="majorBidi" w:cstheme="majorBidi"/>
          <w:sz w:val="24"/>
          <w:szCs w:val="24"/>
        </w:rPr>
        <w:t xml:space="preserve"> </w:t>
      </w:r>
      <w:r w:rsidRPr="00FD00AC">
        <w:rPr>
          <w:rFonts w:asciiTheme="majorBidi" w:hAnsiTheme="majorBidi" w:cstheme="majorBidi"/>
          <w:b/>
          <w:bCs/>
          <w:sz w:val="24"/>
          <w:szCs w:val="24"/>
        </w:rPr>
        <w:t xml:space="preserve">Le </w:t>
      </w:r>
      <w:proofErr w:type="spellStart"/>
      <w:r w:rsidRPr="00FD00AC">
        <w:rPr>
          <w:rFonts w:asciiTheme="majorBidi" w:hAnsiTheme="majorBidi" w:cstheme="majorBidi"/>
          <w:b/>
          <w:bCs/>
          <w:sz w:val="24"/>
          <w:szCs w:val="24"/>
        </w:rPr>
        <w:t>Scrum</w:t>
      </w:r>
      <w:proofErr w:type="spellEnd"/>
      <w:r w:rsidRPr="00FD00AC">
        <w:rPr>
          <w:rFonts w:asciiTheme="majorBidi" w:hAnsiTheme="majorBidi" w:cstheme="majorBidi"/>
          <w:b/>
          <w:bCs/>
          <w:sz w:val="24"/>
          <w:szCs w:val="24"/>
        </w:rPr>
        <w:t xml:space="preserve"> master</w:t>
      </w:r>
      <w:r w:rsidRPr="00FD00AC">
        <w:rPr>
          <w:rFonts w:asciiTheme="majorBidi" w:hAnsiTheme="majorBidi" w:cstheme="majorBidi"/>
          <w:sz w:val="24"/>
          <w:szCs w:val="24"/>
        </w:rPr>
        <w:t xml:space="preserve"> : </w:t>
      </w:r>
      <w:ins w:id="177" w:author="Rachid Ben Slama" w:date="2022-06-01T00:13:00Z">
        <w:r w:rsidR="00E35588">
          <w:rPr>
            <w:rFonts w:asciiTheme="majorBidi" w:hAnsiTheme="majorBidi" w:cstheme="majorBidi"/>
            <w:sz w:val="24"/>
            <w:szCs w:val="24"/>
          </w:rPr>
          <w:t>I</w:t>
        </w:r>
      </w:ins>
      <w:del w:id="178" w:author="Rachid Ben Slama" w:date="2022-06-01T00:13:00Z">
        <w:r w:rsidRPr="00FD00AC" w:rsidDel="00E35588">
          <w:rPr>
            <w:rFonts w:asciiTheme="majorBidi" w:hAnsiTheme="majorBidi" w:cstheme="majorBidi"/>
            <w:sz w:val="24"/>
            <w:szCs w:val="24"/>
          </w:rPr>
          <w:delText>i</w:delText>
        </w:r>
      </w:del>
      <w:r w:rsidRPr="00FD00AC">
        <w:rPr>
          <w:rFonts w:asciiTheme="majorBidi" w:hAnsiTheme="majorBidi" w:cstheme="majorBidi"/>
          <w:sz w:val="24"/>
          <w:szCs w:val="24"/>
        </w:rPr>
        <w:t>l est responsable de faire appliquer par l’équipe les valeurs et les pratiques de Scrum, élimine les obstacles qui pourraient fermer l’avancement, s’assure que les objectifs sont compris par tous les membres de l’équipe et facilite une coopération poussée entre les rôles et fonctions.</w:t>
      </w:r>
    </w:p>
    <w:p w:rsidR="00C6198D" w:rsidRPr="00FD00AC" w:rsidRDefault="00C6198D" w:rsidP="00C6198D">
      <w:pPr>
        <w:spacing w:line="360" w:lineRule="auto"/>
        <w:jc w:val="both"/>
        <w:rPr>
          <w:rFonts w:asciiTheme="majorBidi" w:hAnsiTheme="majorBidi" w:cstheme="majorBidi"/>
          <w:sz w:val="24"/>
          <w:szCs w:val="24"/>
        </w:rPr>
      </w:pPr>
      <w:r w:rsidRPr="00FD00AC">
        <w:rPr>
          <w:rFonts w:asciiTheme="majorBidi" w:hAnsiTheme="majorBidi" w:cstheme="majorBidi"/>
          <w:b/>
          <w:bCs/>
          <w:sz w:val="24"/>
          <w:szCs w:val="24"/>
        </w:rPr>
        <w:t xml:space="preserve"> </w:t>
      </w:r>
      <w:r>
        <w:rPr>
          <w:rFonts w:asciiTheme="majorBidi" w:hAnsiTheme="majorBidi" w:cstheme="majorBidi"/>
          <w:b/>
          <w:bCs/>
          <w:sz w:val="24"/>
          <w:szCs w:val="24"/>
        </w:rPr>
        <w:tab/>
      </w:r>
      <w:r w:rsidRPr="00FD00AC">
        <w:rPr>
          <w:rFonts w:asciiTheme="majorBidi" w:hAnsiTheme="majorBidi" w:cstheme="majorBidi"/>
          <w:b/>
          <w:bCs/>
          <w:sz w:val="24"/>
          <w:szCs w:val="24"/>
        </w:rPr>
        <w:t xml:space="preserve">Le </w:t>
      </w:r>
      <w:proofErr w:type="spellStart"/>
      <w:r w:rsidRPr="00FD00AC">
        <w:rPr>
          <w:rFonts w:asciiTheme="majorBidi" w:hAnsiTheme="majorBidi" w:cstheme="majorBidi"/>
          <w:b/>
          <w:bCs/>
          <w:sz w:val="24"/>
          <w:szCs w:val="24"/>
        </w:rPr>
        <w:t>Scrum</w:t>
      </w:r>
      <w:proofErr w:type="spellEnd"/>
      <w:r w:rsidRPr="00FD00AC">
        <w:rPr>
          <w:rFonts w:asciiTheme="majorBidi" w:hAnsiTheme="majorBidi" w:cstheme="majorBidi"/>
          <w:b/>
          <w:bCs/>
          <w:sz w:val="24"/>
          <w:szCs w:val="24"/>
        </w:rPr>
        <w:t xml:space="preserve"> Team</w:t>
      </w:r>
      <w:r w:rsidRPr="00FD00AC">
        <w:rPr>
          <w:rFonts w:asciiTheme="majorBidi" w:hAnsiTheme="majorBidi" w:cstheme="majorBidi"/>
          <w:sz w:val="24"/>
          <w:szCs w:val="24"/>
        </w:rPr>
        <w:t xml:space="preserve"> : </w:t>
      </w:r>
      <w:ins w:id="179" w:author="Rachid Ben Slama" w:date="2022-06-01T00:13:00Z">
        <w:r w:rsidR="00E35588">
          <w:rPr>
            <w:rFonts w:asciiTheme="majorBidi" w:hAnsiTheme="majorBidi" w:cstheme="majorBidi"/>
            <w:sz w:val="24"/>
            <w:szCs w:val="24"/>
          </w:rPr>
          <w:t>C</w:t>
        </w:r>
      </w:ins>
      <w:del w:id="180" w:author="Rachid Ben Slama" w:date="2022-06-01T00:13:00Z">
        <w:r w:rsidRPr="00FD00AC" w:rsidDel="00E35588">
          <w:rPr>
            <w:rFonts w:asciiTheme="majorBidi" w:hAnsiTheme="majorBidi" w:cstheme="majorBidi"/>
            <w:sz w:val="24"/>
            <w:szCs w:val="24"/>
          </w:rPr>
          <w:delText>c</w:delText>
        </w:r>
      </w:del>
      <w:r w:rsidRPr="00FD00AC">
        <w:rPr>
          <w:rFonts w:asciiTheme="majorBidi" w:hAnsiTheme="majorBidi" w:cstheme="majorBidi"/>
          <w:sz w:val="24"/>
          <w:szCs w:val="24"/>
        </w:rPr>
        <w:t>onstitué par 3 à 10 personnes</w:t>
      </w:r>
      <w:ins w:id="181" w:author="Rachid Ben Slama" w:date="2022-06-01T00:15:00Z">
        <w:r w:rsidR="00E35588">
          <w:rPr>
            <w:rFonts w:asciiTheme="majorBidi" w:hAnsiTheme="majorBidi" w:cstheme="majorBidi"/>
            <w:sz w:val="24"/>
            <w:szCs w:val="24"/>
          </w:rPr>
          <w:t xml:space="preserve"> ( qui sont-ils dans votre cas de projet ?)</w:t>
        </w:r>
      </w:ins>
      <w:r w:rsidRPr="00FD00AC">
        <w:rPr>
          <w:rFonts w:asciiTheme="majorBidi" w:hAnsiTheme="majorBidi" w:cstheme="majorBidi"/>
          <w:sz w:val="24"/>
          <w:szCs w:val="24"/>
        </w:rPr>
        <w:t>, l’équipe s’organise par elle-même, regroupant tous les rôles (multi compétences : architecte, concepteur, développeur, testeur …).</w:t>
      </w:r>
    </w:p>
    <w:p w:rsidR="00C6198D" w:rsidRPr="00FD00AC" w:rsidRDefault="00C6198D" w:rsidP="00F50EB9">
      <w:pPr>
        <w:spacing w:line="360" w:lineRule="auto"/>
        <w:ind w:firstLine="708"/>
        <w:jc w:val="both"/>
        <w:rPr>
          <w:rFonts w:asciiTheme="majorBidi" w:hAnsiTheme="majorBidi" w:cstheme="majorBidi"/>
          <w:sz w:val="24"/>
          <w:szCs w:val="24"/>
        </w:rPr>
      </w:pPr>
      <w:r w:rsidRPr="00FD00AC">
        <w:rPr>
          <w:rFonts w:asciiTheme="majorBidi" w:hAnsiTheme="majorBidi" w:cstheme="majorBidi"/>
          <w:b/>
          <w:bCs/>
          <w:sz w:val="24"/>
          <w:szCs w:val="24"/>
        </w:rPr>
        <w:t>Le Product owner</w:t>
      </w:r>
      <w:r w:rsidRPr="00FD00AC">
        <w:rPr>
          <w:rFonts w:asciiTheme="majorBidi" w:hAnsiTheme="majorBidi" w:cstheme="majorBidi"/>
          <w:sz w:val="24"/>
          <w:szCs w:val="24"/>
        </w:rPr>
        <w:t xml:space="preserve"> : Il est un expert métier, il communique et négocie avec la key </w:t>
      </w:r>
      <w:proofErr w:type="spellStart"/>
      <w:r w:rsidRPr="00FD00AC">
        <w:rPr>
          <w:rFonts w:asciiTheme="majorBidi" w:hAnsiTheme="majorBidi" w:cstheme="majorBidi"/>
          <w:sz w:val="24"/>
          <w:szCs w:val="24"/>
        </w:rPr>
        <w:t>stakeholders</w:t>
      </w:r>
      <w:proofErr w:type="spellEnd"/>
      <w:r w:rsidRPr="00FD00AC">
        <w:rPr>
          <w:rFonts w:asciiTheme="majorBidi" w:hAnsiTheme="majorBidi" w:cstheme="majorBidi"/>
          <w:sz w:val="24"/>
          <w:szCs w:val="24"/>
        </w:rPr>
        <w:t xml:space="preserve"> pour </w:t>
      </w:r>
      <w:proofErr w:type="spellStart"/>
      <w:r w:rsidRPr="00FD00AC">
        <w:rPr>
          <w:rFonts w:asciiTheme="majorBidi" w:hAnsiTheme="majorBidi" w:cstheme="majorBidi"/>
          <w:sz w:val="24"/>
          <w:szCs w:val="24"/>
        </w:rPr>
        <w:t>défini</w:t>
      </w:r>
      <w:ins w:id="182" w:author="Rachid Ben Slama" w:date="2022-06-01T00:15:00Z">
        <w:r w:rsidR="00F50EB9">
          <w:rPr>
            <w:rFonts w:asciiTheme="majorBidi" w:hAnsiTheme="majorBidi" w:cstheme="majorBidi"/>
            <w:sz w:val="24"/>
            <w:szCs w:val="24"/>
          </w:rPr>
          <w:t>re</w:t>
        </w:r>
      </w:ins>
      <w:proofErr w:type="spellEnd"/>
      <w:del w:id="183" w:author="Rachid Ben Slama" w:date="2022-06-01T00:15:00Z">
        <w:r w:rsidRPr="00FD00AC" w:rsidDel="00F50EB9">
          <w:rPr>
            <w:rFonts w:asciiTheme="majorBidi" w:hAnsiTheme="majorBidi" w:cstheme="majorBidi"/>
            <w:sz w:val="24"/>
            <w:szCs w:val="24"/>
          </w:rPr>
          <w:delText>t</w:delText>
        </w:r>
      </w:del>
      <w:r w:rsidRPr="00FD00AC">
        <w:rPr>
          <w:rFonts w:asciiTheme="majorBidi" w:hAnsiTheme="majorBidi" w:cstheme="majorBidi"/>
          <w:sz w:val="24"/>
          <w:szCs w:val="24"/>
        </w:rPr>
        <w:t xml:space="preserve"> les spécifications fonctionnelles, il établit la priorité des fonctionnalités à développer ou à corriger et il valide les fonctionnalités développées.    </w:t>
      </w:r>
    </w:p>
    <w:p w:rsidR="00C6198D" w:rsidRDefault="001E4574" w:rsidP="00C6198D">
      <w:pPr>
        <w:spacing w:line="360" w:lineRule="auto"/>
        <w:jc w:val="both"/>
        <w:rPr>
          <w:rFonts w:asciiTheme="majorBidi" w:hAnsiTheme="majorBidi" w:cstheme="majorBidi"/>
        </w:rPr>
      </w:pPr>
      <w:r w:rsidRPr="00BB6FA3">
        <w:rPr>
          <w:rFonts w:asciiTheme="majorBidi" w:hAnsiTheme="majorBidi" w:cstheme="majorBidi"/>
          <w:noProof/>
          <w:lang w:eastAsia="fr-FR"/>
        </w:rPr>
        <w:drawing>
          <wp:anchor distT="0" distB="0" distL="114300" distR="114300" simplePos="0" relativeHeight="251659264" behindDoc="1" locked="0" layoutInCell="1" allowOverlap="1" wp14:anchorId="37C175EF" wp14:editId="13D627B2">
            <wp:simplePos x="0" y="0"/>
            <wp:positionH relativeFrom="page">
              <wp:posOffset>1732280</wp:posOffset>
            </wp:positionH>
            <wp:positionV relativeFrom="paragraph">
              <wp:posOffset>187960</wp:posOffset>
            </wp:positionV>
            <wp:extent cx="4089400" cy="2513965"/>
            <wp:effectExtent l="0" t="0" r="6350"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9400"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98D">
        <w:rPr>
          <w:noProof/>
          <w:lang w:eastAsia="fr-FR"/>
        </w:rPr>
        <mc:AlternateContent>
          <mc:Choice Requires="wps">
            <w:drawing>
              <wp:anchor distT="0" distB="0" distL="114300" distR="114300" simplePos="0" relativeHeight="251662336" behindDoc="0" locked="0" layoutInCell="1" allowOverlap="1" wp14:anchorId="38C65A1D" wp14:editId="2C7BED24">
                <wp:simplePos x="0" y="0"/>
                <wp:positionH relativeFrom="column">
                  <wp:posOffset>69215</wp:posOffset>
                </wp:positionH>
                <wp:positionV relativeFrom="paragraph">
                  <wp:posOffset>2726690</wp:posOffset>
                </wp:positionV>
                <wp:extent cx="5718175"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5718175" cy="635"/>
                        </a:xfrm>
                        <a:prstGeom prst="rect">
                          <a:avLst/>
                        </a:prstGeom>
                        <a:solidFill>
                          <a:prstClr val="white"/>
                        </a:solidFill>
                        <a:ln>
                          <a:noFill/>
                        </a:ln>
                        <a:effectLst/>
                      </wps:spPr>
                      <wps:txbx>
                        <w:txbxContent>
                          <w:p w:rsidR="00C6198D" w:rsidRPr="00546C96" w:rsidRDefault="00C6198D" w:rsidP="00C6198D">
                            <w:pPr>
                              <w:pStyle w:val="Lgende"/>
                              <w:jc w:val="center"/>
                              <w:rPr>
                                <w:rFonts w:asciiTheme="majorBidi" w:hAnsiTheme="majorBidi" w:cstheme="majorBidi"/>
                                <w:noProof/>
                                <w:sz w:val="24"/>
                                <w:szCs w:val="24"/>
                              </w:rPr>
                            </w:pPr>
                            <w:bookmarkStart w:id="184" w:name="_Toc104390908"/>
                            <w:r w:rsidRPr="00546C96">
                              <w:rPr>
                                <w:sz w:val="24"/>
                                <w:szCs w:val="24"/>
                              </w:rPr>
                              <w:t xml:space="preserve">Figure </w:t>
                            </w:r>
                            <w:r w:rsidRPr="00546C96">
                              <w:rPr>
                                <w:sz w:val="24"/>
                                <w:szCs w:val="24"/>
                              </w:rPr>
                              <w:fldChar w:fldCharType="begin"/>
                            </w:r>
                            <w:r w:rsidRPr="00546C96">
                              <w:rPr>
                                <w:sz w:val="24"/>
                                <w:szCs w:val="24"/>
                              </w:rPr>
                              <w:instrText xml:space="preserve"> SEQ Figure \* ARABIC </w:instrText>
                            </w:r>
                            <w:r w:rsidRPr="00546C96">
                              <w:rPr>
                                <w:sz w:val="24"/>
                                <w:szCs w:val="24"/>
                              </w:rPr>
                              <w:fldChar w:fldCharType="separate"/>
                            </w:r>
                            <w:r>
                              <w:rPr>
                                <w:noProof/>
                                <w:sz w:val="24"/>
                                <w:szCs w:val="24"/>
                              </w:rPr>
                              <w:t>2</w:t>
                            </w:r>
                            <w:r w:rsidRPr="00546C96">
                              <w:rPr>
                                <w:sz w:val="24"/>
                                <w:szCs w:val="24"/>
                              </w:rPr>
                              <w:fldChar w:fldCharType="end"/>
                            </w:r>
                            <w:r w:rsidRPr="00546C96">
                              <w:rPr>
                                <w:sz w:val="24"/>
                                <w:szCs w:val="24"/>
                              </w:rPr>
                              <w:t xml:space="preserve"> : l'équipe scrum</w:t>
                            </w:r>
                            <w:bookmarkEnd w:id="1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C65A1D" id="_x0000_t202" coordsize="21600,21600" o:spt="202" path="m,l,21600r21600,l21600,xe">
                <v:stroke joinstyle="miter"/>
                <v:path gradientshapeok="t" o:connecttype="rect"/>
              </v:shapetype>
              <v:shape id="Zone de texte 19" o:spid="_x0000_s1027" type="#_x0000_t202" style="position:absolute;left:0;text-align:left;margin-left:5.45pt;margin-top:214.7pt;width:45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" stroked="f">
                <v:textbox style="mso-fit-shape-to-text:t" inset="0,0,0,0">
                  <w:txbxContent>
                    <w:p w:rsidR="00C6198D" w:rsidRPr="00546C96" w:rsidRDefault="00C6198D" w:rsidP="00C6198D">
                      <w:pPr>
                        <w:pStyle w:val="Lgende"/>
                        <w:jc w:val="center"/>
                        <w:rPr>
                          <w:rFonts w:asciiTheme="majorBidi" w:hAnsiTheme="majorBidi" w:cstheme="majorBidi"/>
                          <w:noProof/>
                          <w:sz w:val="24"/>
                          <w:szCs w:val="24"/>
                        </w:rPr>
                      </w:pPr>
                      <w:bookmarkStart w:id="185" w:name="_Toc104390908"/>
                      <w:r w:rsidRPr="00546C96">
                        <w:rPr>
                          <w:sz w:val="24"/>
                          <w:szCs w:val="24"/>
                        </w:rPr>
                        <w:t xml:space="preserve">Figure </w:t>
                      </w:r>
                      <w:r w:rsidRPr="00546C96">
                        <w:rPr>
                          <w:sz w:val="24"/>
                          <w:szCs w:val="24"/>
                        </w:rPr>
                        <w:fldChar w:fldCharType="begin"/>
                      </w:r>
                      <w:r w:rsidRPr="00546C96">
                        <w:rPr>
                          <w:sz w:val="24"/>
                          <w:szCs w:val="24"/>
                        </w:rPr>
                        <w:instrText xml:space="preserve"> SEQ Figure \* ARABIC </w:instrText>
                      </w:r>
                      <w:r w:rsidRPr="00546C96">
                        <w:rPr>
                          <w:sz w:val="24"/>
                          <w:szCs w:val="24"/>
                        </w:rPr>
                        <w:fldChar w:fldCharType="separate"/>
                      </w:r>
                      <w:r>
                        <w:rPr>
                          <w:noProof/>
                          <w:sz w:val="24"/>
                          <w:szCs w:val="24"/>
                        </w:rPr>
                        <w:t>2</w:t>
                      </w:r>
                      <w:r w:rsidRPr="00546C96">
                        <w:rPr>
                          <w:sz w:val="24"/>
                          <w:szCs w:val="24"/>
                        </w:rPr>
                        <w:fldChar w:fldCharType="end"/>
                      </w:r>
                      <w:r w:rsidRPr="00546C96">
                        <w:rPr>
                          <w:sz w:val="24"/>
                          <w:szCs w:val="24"/>
                        </w:rPr>
                        <w:t xml:space="preserve"> : l'équipe scrum</w:t>
                      </w:r>
                      <w:bookmarkEnd w:id="185"/>
                    </w:p>
                  </w:txbxContent>
                </v:textbox>
                <w10:wrap type="square"/>
              </v:shape>
            </w:pict>
          </mc:Fallback>
        </mc:AlternateContent>
      </w:r>
    </w:p>
    <w:p w:rsidR="00C6198D" w:rsidRPr="00546C96" w:rsidRDefault="00C6198D" w:rsidP="00C6198D">
      <w:pPr>
        <w:pStyle w:val="Titre1"/>
        <w:spacing w:line="360" w:lineRule="auto"/>
        <w:rPr>
          <w:rFonts w:cs="Times New Roman"/>
          <w:b w:val="0"/>
          <w:color w:val="000000" w:themeColor="text1"/>
        </w:rPr>
      </w:pPr>
      <w:bookmarkStart w:id="186" w:name="_Toc104390677"/>
      <w:r w:rsidRPr="00546C96">
        <w:rPr>
          <w:rFonts w:cs="Times New Roman"/>
          <w:b w:val="0"/>
          <w:color w:val="000000" w:themeColor="text1"/>
        </w:rPr>
        <w:t>Conclusion</w:t>
      </w:r>
      <w:bookmarkEnd w:id="186"/>
      <w:r>
        <w:rPr>
          <w:rFonts w:cs="Times New Roman"/>
          <w:b w:val="0"/>
          <w:color w:val="000000" w:themeColor="text1"/>
        </w:rPr>
        <w:t> </w:t>
      </w:r>
    </w:p>
    <w:p w:rsidR="00C6198D" w:rsidRPr="00DD4397" w:rsidRDefault="00C6198D" w:rsidP="00FE777E">
      <w:pPr>
        <w:spacing w:line="360" w:lineRule="auto"/>
        <w:jc w:val="both"/>
        <w:rPr>
          <w:rFonts w:asciiTheme="majorBidi" w:hAnsiTheme="majorBidi" w:cstheme="majorBidi"/>
          <w:sz w:val="24"/>
          <w:szCs w:val="24"/>
        </w:rPr>
      </w:pPr>
      <w:r>
        <w:rPr>
          <w:rFonts w:asciiTheme="majorBidi" w:hAnsiTheme="majorBidi" w:cstheme="majorBidi"/>
        </w:rPr>
        <w:t xml:space="preserve">     </w:t>
      </w:r>
      <w:r w:rsidRPr="00FD00AC">
        <w:rPr>
          <w:rFonts w:asciiTheme="majorBidi" w:hAnsiTheme="majorBidi" w:cstheme="majorBidi"/>
          <w:sz w:val="24"/>
          <w:szCs w:val="24"/>
        </w:rPr>
        <w:t xml:space="preserve">Dans ce chapitre, nous avons commencé par présenter </w:t>
      </w:r>
      <w:del w:id="187" w:author="Rachid Ben Slama" w:date="2022-05-31T00:31:00Z">
        <w:r w:rsidRPr="00FD00AC" w:rsidDel="00FE777E">
          <w:rPr>
            <w:rFonts w:asciiTheme="majorBidi" w:hAnsiTheme="majorBidi" w:cstheme="majorBidi"/>
            <w:sz w:val="24"/>
            <w:szCs w:val="24"/>
          </w:rPr>
          <w:delText xml:space="preserve">notre </w:delText>
        </w:r>
      </w:del>
      <w:ins w:id="188" w:author="Rachid Ben Slama" w:date="2022-05-31T00:32:00Z">
        <w:r w:rsidR="00FE777E">
          <w:rPr>
            <w:rFonts w:asciiTheme="majorBidi" w:hAnsiTheme="majorBidi" w:cstheme="majorBidi"/>
            <w:sz w:val="24"/>
            <w:szCs w:val="24"/>
          </w:rPr>
          <w:t xml:space="preserve"> </w:t>
        </w:r>
      </w:ins>
      <w:ins w:id="189" w:author="Rachid Ben Slama" w:date="2022-05-31T00:31:00Z">
        <w:r w:rsidR="00FE777E">
          <w:rPr>
            <w:rFonts w:asciiTheme="majorBidi" w:hAnsiTheme="majorBidi" w:cstheme="majorBidi"/>
            <w:sz w:val="24"/>
            <w:szCs w:val="24"/>
          </w:rPr>
          <w:t>la</w:t>
        </w:r>
        <w:r w:rsidR="00FE777E" w:rsidRPr="00FD00AC">
          <w:rPr>
            <w:rFonts w:asciiTheme="majorBidi" w:hAnsiTheme="majorBidi" w:cstheme="majorBidi"/>
            <w:sz w:val="24"/>
            <w:szCs w:val="24"/>
          </w:rPr>
          <w:t xml:space="preserve"> </w:t>
        </w:r>
      </w:ins>
      <w:r w:rsidRPr="00FD00AC">
        <w:rPr>
          <w:rFonts w:asciiTheme="majorBidi" w:hAnsiTheme="majorBidi" w:cstheme="majorBidi"/>
          <w:sz w:val="24"/>
          <w:szCs w:val="24"/>
        </w:rPr>
        <w:t>société</w:t>
      </w:r>
      <w:ins w:id="190" w:author="Rachid Ben Slama" w:date="2022-05-31T00:32:00Z">
        <w:r w:rsidR="00FE777E">
          <w:rPr>
            <w:rFonts w:asciiTheme="majorBidi" w:hAnsiTheme="majorBidi" w:cstheme="majorBidi"/>
            <w:sz w:val="24"/>
            <w:szCs w:val="24"/>
          </w:rPr>
          <w:t xml:space="preserve"> d’</w:t>
        </w:r>
        <w:proofErr w:type="spellStart"/>
        <w:r w:rsidR="00FE777E">
          <w:rPr>
            <w:rFonts w:asciiTheme="majorBidi" w:hAnsiTheme="majorBidi" w:cstheme="majorBidi"/>
            <w:sz w:val="24"/>
            <w:szCs w:val="24"/>
          </w:rPr>
          <w:t>accueil.</w:t>
        </w:r>
      </w:ins>
      <w:del w:id="191" w:author="Rachid Ben Slama" w:date="2022-05-31T00:32:00Z">
        <w:r w:rsidRPr="00FD00AC" w:rsidDel="00FE777E">
          <w:rPr>
            <w:rFonts w:asciiTheme="majorBidi" w:hAnsiTheme="majorBidi" w:cstheme="majorBidi"/>
            <w:sz w:val="24"/>
            <w:szCs w:val="24"/>
          </w:rPr>
          <w:delText>, e</w:delText>
        </w:r>
      </w:del>
      <w:ins w:id="192" w:author="Rachid Ben Slama" w:date="2022-05-31T00:32:00Z">
        <w:r w:rsidR="00FE777E">
          <w:rPr>
            <w:rFonts w:asciiTheme="majorBidi" w:hAnsiTheme="majorBidi" w:cstheme="majorBidi"/>
            <w:sz w:val="24"/>
            <w:szCs w:val="24"/>
          </w:rPr>
          <w:t>E</w:t>
        </w:r>
      </w:ins>
      <w:r w:rsidRPr="00FD00AC">
        <w:rPr>
          <w:rFonts w:asciiTheme="majorBidi" w:hAnsiTheme="majorBidi" w:cstheme="majorBidi"/>
          <w:sz w:val="24"/>
          <w:szCs w:val="24"/>
        </w:rPr>
        <w:t>nsuite</w:t>
      </w:r>
      <w:proofErr w:type="spellEnd"/>
      <w:r w:rsidRPr="00FD00AC">
        <w:rPr>
          <w:rFonts w:asciiTheme="majorBidi" w:hAnsiTheme="majorBidi" w:cstheme="majorBidi"/>
          <w:sz w:val="24"/>
          <w:szCs w:val="24"/>
        </w:rPr>
        <w:t xml:space="preserve"> nous avons décrit la problématique et le contexte d</w:t>
      </w:r>
      <w:ins w:id="193" w:author="Rachid Ben Slama" w:date="2022-05-31T00:32:00Z">
        <w:r w:rsidR="00FE777E">
          <w:rPr>
            <w:rFonts w:asciiTheme="majorBidi" w:hAnsiTheme="majorBidi" w:cstheme="majorBidi"/>
            <w:sz w:val="24"/>
            <w:szCs w:val="24"/>
          </w:rPr>
          <w:t>e</w:t>
        </w:r>
      </w:ins>
      <w:del w:id="194" w:author="Rachid Ben Slama" w:date="2022-05-31T00:32:00Z">
        <w:r w:rsidRPr="00FD00AC" w:rsidDel="00FE777E">
          <w:rPr>
            <w:rFonts w:asciiTheme="majorBidi" w:hAnsiTheme="majorBidi" w:cstheme="majorBidi"/>
            <w:sz w:val="24"/>
            <w:szCs w:val="24"/>
          </w:rPr>
          <w:delText>u</w:delText>
        </w:r>
      </w:del>
      <w:r w:rsidRPr="00FD00AC">
        <w:rPr>
          <w:rFonts w:asciiTheme="majorBidi" w:hAnsiTheme="majorBidi" w:cstheme="majorBidi"/>
          <w:sz w:val="24"/>
          <w:szCs w:val="24"/>
        </w:rPr>
        <w:t xml:space="preserve"> stage. Nous avons aussi étudié</w:t>
      </w:r>
      <w:ins w:id="195" w:author="Rachid Ben Slama" w:date="2022-05-31T00:33:00Z">
        <w:r w:rsidR="00FE777E">
          <w:rPr>
            <w:rFonts w:asciiTheme="majorBidi" w:hAnsiTheme="majorBidi" w:cstheme="majorBidi"/>
            <w:sz w:val="24"/>
            <w:szCs w:val="24"/>
          </w:rPr>
          <w:t xml:space="preserve"> les </w:t>
        </w:r>
      </w:ins>
      <w:del w:id="196" w:author="Rachid Ben Slama" w:date="2022-05-31T00:33:00Z">
        <w:r w:rsidRPr="00FD00AC" w:rsidDel="00FE777E">
          <w:rPr>
            <w:rFonts w:asciiTheme="majorBidi" w:hAnsiTheme="majorBidi" w:cstheme="majorBidi"/>
            <w:sz w:val="24"/>
            <w:szCs w:val="24"/>
          </w:rPr>
          <w:delText xml:space="preserve">, </w:delText>
        </w:r>
      </w:del>
      <w:r w:rsidRPr="00FD00AC">
        <w:rPr>
          <w:rFonts w:asciiTheme="majorBidi" w:hAnsiTheme="majorBidi" w:cstheme="majorBidi"/>
          <w:sz w:val="24"/>
          <w:szCs w:val="24"/>
        </w:rPr>
        <w:t>critique</w:t>
      </w:r>
      <w:ins w:id="197" w:author="Rachid Ben Slama" w:date="2022-05-31T00:33:00Z">
        <w:r w:rsidR="00FE777E">
          <w:rPr>
            <w:rFonts w:asciiTheme="majorBidi" w:hAnsiTheme="majorBidi" w:cstheme="majorBidi"/>
            <w:sz w:val="24"/>
            <w:szCs w:val="24"/>
          </w:rPr>
          <w:t>s</w:t>
        </w:r>
      </w:ins>
      <w:r w:rsidRPr="00FD00AC">
        <w:rPr>
          <w:rFonts w:asciiTheme="majorBidi" w:hAnsiTheme="majorBidi" w:cstheme="majorBidi"/>
          <w:sz w:val="24"/>
          <w:szCs w:val="24"/>
        </w:rPr>
        <w:t xml:space="preserve"> de l’existant et proposé notre solution. Pour finir nous avons expliqué le choix de la méthodologie adoptée durant la réalisation de ce projet.  </w:t>
      </w:r>
    </w:p>
    <w:p w:rsidR="00C6198D" w:rsidRDefault="00C6198D" w:rsidP="00C6198D">
      <w:pPr>
        <w:spacing w:line="360" w:lineRule="auto"/>
        <w:jc w:val="both"/>
        <w:rPr>
          <w:rFonts w:asciiTheme="majorBidi" w:hAnsiTheme="majorBidi" w:cstheme="majorBidi"/>
          <w:b/>
          <w:bCs/>
          <w:sz w:val="44"/>
          <w:szCs w:val="44"/>
        </w:rPr>
      </w:pPr>
    </w:p>
    <w:p w:rsidR="00C6198D" w:rsidRDefault="00C6198D" w:rsidP="00C6198D">
      <w:pPr>
        <w:spacing w:line="360" w:lineRule="auto"/>
        <w:jc w:val="both"/>
        <w:rPr>
          <w:rFonts w:asciiTheme="majorBidi" w:hAnsiTheme="majorBidi" w:cstheme="majorBidi"/>
          <w:b/>
          <w:bCs/>
          <w:sz w:val="44"/>
          <w:szCs w:val="44"/>
        </w:rPr>
      </w:pPr>
    </w:p>
    <w:p w:rsidR="005868E8" w:rsidRDefault="005868E8">
      <w:bookmarkStart w:id="198" w:name="_GoBack"/>
      <w:bookmarkEnd w:id="198"/>
    </w:p>
    <w:sectPr w:rsidR="005868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978D"/>
      </v:shape>
    </w:pict>
  </w:numPicBullet>
  <w:abstractNum w:abstractNumId="0" w15:restartNumberingAfterBreak="0">
    <w:nsid w:val="056E03B7"/>
    <w:multiLevelType w:val="hybridMultilevel"/>
    <w:tmpl w:val="54AE1CEA"/>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5BB1397"/>
    <w:multiLevelType w:val="multilevel"/>
    <w:tmpl w:val="BF8042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032B3A"/>
    <w:multiLevelType w:val="hybridMultilevel"/>
    <w:tmpl w:val="851E3A36"/>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05F1475"/>
    <w:multiLevelType w:val="hybridMultilevel"/>
    <w:tmpl w:val="57EC72D0"/>
    <w:lvl w:ilvl="0" w:tplc="0409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5BE64D2A"/>
    <w:multiLevelType w:val="hybridMultilevel"/>
    <w:tmpl w:val="0CC42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9FC26BE"/>
    <w:multiLevelType w:val="hybridMultilevel"/>
    <w:tmpl w:val="FEB64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4C6FB6"/>
    <w:multiLevelType w:val="hybridMultilevel"/>
    <w:tmpl w:val="3E2CA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361070"/>
    <w:multiLevelType w:val="hybridMultilevel"/>
    <w:tmpl w:val="513E4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68149E"/>
    <w:multiLevelType w:val="multilevel"/>
    <w:tmpl w:val="F7F87642"/>
    <w:lvl w:ilvl="0">
      <w:start w:val="1"/>
      <w:numFmt w:val="decimal"/>
      <w:lvlText w:val="%1."/>
      <w:lvlJc w:val="left"/>
      <w:pPr>
        <w:ind w:left="720" w:hanging="360"/>
      </w:pPr>
      <w:rPr>
        <w:rFonts w:hint="default"/>
        <w:i w:val="0"/>
        <w:iCs w:val="0"/>
        <w:sz w:val="28"/>
        <w:szCs w:val="28"/>
      </w:rPr>
    </w:lvl>
    <w:lvl w:ilvl="1">
      <w:start w:val="1"/>
      <w:numFmt w:val="decimal"/>
      <w:isLgl/>
      <w:lvlText w:val="%1.%2."/>
      <w:lvlJc w:val="left"/>
      <w:pPr>
        <w:ind w:left="1170" w:hanging="36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4"/>
  </w:num>
  <w:num w:numId="3">
    <w:abstractNumId w:val="6"/>
  </w:num>
  <w:num w:numId="4">
    <w:abstractNumId w:val="0"/>
  </w:num>
  <w:num w:numId="5">
    <w:abstractNumId w:val="7"/>
  </w:num>
  <w:num w:numId="6">
    <w:abstractNumId w:val="8"/>
  </w:num>
  <w:num w:numId="7">
    <w:abstractNumId w:val="2"/>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id Ben Slama">
    <w15:presenceInfo w15:providerId="Windows Live" w15:userId="50391b8aa87f9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98D"/>
    <w:rsid w:val="00007A19"/>
    <w:rsid w:val="000221E5"/>
    <w:rsid w:val="00125DCB"/>
    <w:rsid w:val="001E4574"/>
    <w:rsid w:val="002C26F0"/>
    <w:rsid w:val="00310DE6"/>
    <w:rsid w:val="003417F6"/>
    <w:rsid w:val="00421C3B"/>
    <w:rsid w:val="004249D7"/>
    <w:rsid w:val="005868E8"/>
    <w:rsid w:val="00A20FC5"/>
    <w:rsid w:val="00C6198D"/>
    <w:rsid w:val="00E35588"/>
    <w:rsid w:val="00E51482"/>
    <w:rsid w:val="00E610E8"/>
    <w:rsid w:val="00F50EB9"/>
    <w:rsid w:val="00FE77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3E22"/>
  <w15:chartTrackingRefBased/>
  <w15:docId w15:val="{1B1E3382-3CE6-4BF2-AD2E-096F2023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98D"/>
  </w:style>
  <w:style w:type="paragraph" w:styleId="Titre1">
    <w:name w:val="heading 1"/>
    <w:basedOn w:val="Normal"/>
    <w:next w:val="Normal"/>
    <w:link w:val="Titre1Car"/>
    <w:uiPriority w:val="9"/>
    <w:qFormat/>
    <w:rsid w:val="00C6198D"/>
    <w:pPr>
      <w:keepNext/>
      <w:keepLines/>
      <w:spacing w:before="480" w:after="240"/>
      <w:outlineLvl w:val="0"/>
    </w:pPr>
    <w:rPr>
      <w:rFonts w:ascii="Times New Roman" w:eastAsiaTheme="majorEastAsia" w:hAnsi="Times New Roman" w:cstheme="majorBidi"/>
      <w:b/>
      <w:sz w:val="32"/>
      <w:szCs w:val="32"/>
    </w:rPr>
  </w:style>
  <w:style w:type="paragraph" w:styleId="Titre2">
    <w:name w:val="heading 2"/>
    <w:basedOn w:val="Normal"/>
    <w:next w:val="Normal"/>
    <w:link w:val="Titre2Car"/>
    <w:uiPriority w:val="9"/>
    <w:unhideWhenUsed/>
    <w:qFormat/>
    <w:rsid w:val="00C6198D"/>
    <w:pPr>
      <w:keepNext/>
      <w:keepLines/>
      <w:spacing w:before="40" w:after="0" w:line="276" w:lineRule="auto"/>
      <w:outlineLvl w:val="1"/>
    </w:pPr>
    <w:rPr>
      <w:rFonts w:ascii="Times New Roman" w:eastAsiaTheme="majorEastAsia" w:hAnsi="Times New Roman" w:cstheme="majorBidi"/>
      <w:b/>
      <w:sz w:val="28"/>
      <w:szCs w:val="26"/>
      <w:lang w:eastAsia="fr-FR"/>
    </w:rPr>
  </w:style>
  <w:style w:type="paragraph" w:styleId="Titre3">
    <w:name w:val="heading 3"/>
    <w:basedOn w:val="Normal"/>
    <w:link w:val="Titre3Car"/>
    <w:uiPriority w:val="9"/>
    <w:qFormat/>
    <w:rsid w:val="00C6198D"/>
    <w:pPr>
      <w:spacing w:before="100" w:beforeAutospacing="1" w:after="100" w:afterAutospacing="1" w:line="240" w:lineRule="auto"/>
      <w:outlineLvl w:val="2"/>
    </w:pPr>
    <w:rPr>
      <w:rFonts w:ascii="Times New Roman" w:eastAsia="Times New Roman" w:hAnsi="Times New Roman" w:cs="Times New Roman"/>
      <w:bCs/>
      <w:sz w:val="24"/>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198D"/>
    <w:rPr>
      <w:rFonts w:ascii="Times New Roman" w:eastAsiaTheme="majorEastAsia" w:hAnsi="Times New Roman" w:cstheme="majorBidi"/>
      <w:b/>
      <w:sz w:val="32"/>
      <w:szCs w:val="32"/>
    </w:rPr>
  </w:style>
  <w:style w:type="character" w:customStyle="1" w:styleId="Titre2Car">
    <w:name w:val="Titre 2 Car"/>
    <w:basedOn w:val="Policepardfaut"/>
    <w:link w:val="Titre2"/>
    <w:uiPriority w:val="9"/>
    <w:rsid w:val="00C6198D"/>
    <w:rPr>
      <w:rFonts w:ascii="Times New Roman" w:eastAsiaTheme="majorEastAsia" w:hAnsi="Times New Roman" w:cstheme="majorBidi"/>
      <w:b/>
      <w:sz w:val="28"/>
      <w:szCs w:val="26"/>
      <w:lang w:eastAsia="fr-FR"/>
    </w:rPr>
  </w:style>
  <w:style w:type="character" w:customStyle="1" w:styleId="Titre3Car">
    <w:name w:val="Titre 3 Car"/>
    <w:basedOn w:val="Policepardfaut"/>
    <w:link w:val="Titre3"/>
    <w:uiPriority w:val="9"/>
    <w:rsid w:val="00C6198D"/>
    <w:rPr>
      <w:rFonts w:ascii="Times New Roman" w:eastAsia="Times New Roman" w:hAnsi="Times New Roman" w:cs="Times New Roman"/>
      <w:bCs/>
      <w:sz w:val="24"/>
      <w:szCs w:val="27"/>
      <w:lang w:eastAsia="fr-FR"/>
    </w:rPr>
  </w:style>
  <w:style w:type="paragraph" w:styleId="Paragraphedeliste">
    <w:name w:val="List Paragraph"/>
    <w:basedOn w:val="Normal"/>
    <w:link w:val="ParagraphedelisteCar"/>
    <w:uiPriority w:val="34"/>
    <w:qFormat/>
    <w:rsid w:val="00C6198D"/>
    <w:pPr>
      <w:ind w:left="720"/>
      <w:contextualSpacing/>
    </w:pPr>
  </w:style>
  <w:style w:type="character" w:customStyle="1" w:styleId="ParagraphedelisteCar">
    <w:name w:val="Paragraphe de liste Car"/>
    <w:basedOn w:val="Policepardfaut"/>
    <w:link w:val="Paragraphedeliste"/>
    <w:uiPriority w:val="34"/>
    <w:rsid w:val="00C6198D"/>
  </w:style>
  <w:style w:type="paragraph" w:customStyle="1" w:styleId="Marwa">
    <w:name w:val="Marwa"/>
    <w:basedOn w:val="Normal"/>
    <w:qFormat/>
    <w:rsid w:val="00C6198D"/>
    <w:pPr>
      <w:spacing w:after="0" w:line="360" w:lineRule="auto"/>
    </w:pPr>
    <w:rPr>
      <w:rFonts w:ascii="Times New Roman" w:eastAsia="Times New Roman" w:hAnsi="Times New Roman" w:cs="Times New Roman"/>
      <w:sz w:val="24"/>
      <w:szCs w:val="32"/>
      <w:lang w:eastAsia="fr-FR"/>
    </w:rPr>
  </w:style>
  <w:style w:type="paragraph" w:styleId="Lgende">
    <w:name w:val="caption"/>
    <w:basedOn w:val="Normal"/>
    <w:next w:val="Normal"/>
    <w:uiPriority w:val="35"/>
    <w:unhideWhenUsed/>
    <w:qFormat/>
    <w:rsid w:val="00C6198D"/>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007A1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7A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1676</Words>
  <Characters>9221</Characters>
  <Application>Microsoft Office Word</Application>
  <DocSecurity>0</DocSecurity>
  <Lines>76</Lines>
  <Paragraphs>21</Paragraphs>
  <ScaleCrop>false</ScaleCrop>
  <HeadingPairs>
    <vt:vector size="4" baseType="variant">
      <vt:variant>
        <vt:lpstr>Titre</vt:lpstr>
      </vt:variant>
      <vt:variant>
        <vt:i4>1</vt:i4>
      </vt:variant>
      <vt:variant>
        <vt:lpstr>Titres</vt:lpstr>
      </vt:variant>
      <vt:variant>
        <vt:i4>16</vt:i4>
      </vt:variant>
    </vt:vector>
  </HeadingPairs>
  <TitlesOfParts>
    <vt:vector size="17" baseType="lpstr">
      <vt:lpstr/>
      <vt:lpstr>Chapitre 1 : Contexte général</vt:lpstr>
      <vt:lpstr>    Présentation du WEGO :</vt:lpstr>
      <vt:lpstr>    Activités du WEGO :</vt:lpstr>
      <vt:lpstr>CadrCadre e due projet  :projet :</vt:lpstr>
      <vt:lpstr>Objectif du projet :</vt:lpstr>
      <vt:lpstr>Etude de l’existant : </vt:lpstr>
      <vt:lpstr>    Description de l’existant :</vt:lpstr>
      <vt:lpstr>    Critique de l’existant :</vt:lpstr>
      <vt:lpstr>    Solution envisagée :</vt:lpstr>
      <vt:lpstr>    Méthodes agiles :</vt:lpstr>
      <vt:lpstr>    Les quatre valeurs fondamentales :</vt:lpstr>
      <vt:lpstr>    Les principales méthodes agiles :</vt:lpstr>
      <vt:lpstr>    Scrum :</vt:lpstr>
      <vt:lpstr>        Pourquoi Scrum ?</vt:lpstr>
      <vt:lpstr>        Les intervenants de Scrum :</vt:lpstr>
      <vt:lpstr>Conclusion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Rachid Ben Slama</cp:lastModifiedBy>
  <cp:revision>4</cp:revision>
  <dcterms:created xsi:type="dcterms:W3CDTF">2022-05-30T22:34:00Z</dcterms:created>
  <dcterms:modified xsi:type="dcterms:W3CDTF">2022-05-31T22:16:00Z</dcterms:modified>
</cp:coreProperties>
</file>